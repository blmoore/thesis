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14:paraId="384D5490" w14:textId="77777777" w:rsidR="007B3AB7" w:rsidRPr="00A50C09" w:rsidRDefault="007B3AB7" w:rsidP="00840CEE">
      <w:pPr>
        <w:pStyle w:val="Header"/>
        <w:tabs>
          <w:tab w:val="clear" w:pos="9026"/>
          <w:tab w:val="right" w:pos="9498"/>
        </w:tabs>
        <w:spacing w:before="120"/>
        <w:ind w:right="-896" w:firstLine="142"/>
        <w:rPr>
          <w:rFonts w:ascii="Arial" w:hAnsi="Arial" w:cs="Arial"/>
          <w:sz w:val="24"/>
          <w:szCs w:val="24"/>
        </w:rPr>
        <w:pPrChange w:id="0" w:author="Ben Moore" w:date="2015-07-21T11:57:00Z">
          <w:pPr>
            <w:pStyle w:val="Header"/>
            <w:tabs>
              <w:tab w:val="clear" w:pos="9026"/>
              <w:tab w:val="right" w:pos="9498"/>
            </w:tabs>
            <w:spacing w:before="120"/>
            <w:ind w:right="-896"/>
          </w:pPr>
        </w:pPrChange>
      </w:pPr>
      <w:r w:rsidRPr="00A50C09">
        <w:rPr>
          <w:rFonts w:ascii="Arial" w:hAnsi="Arial" w:cs="Arial"/>
          <w:sz w:val="24"/>
          <w:szCs w:val="24"/>
        </w:rPr>
        <w:t>See the Postgraduate Assessment Regulations for Research Degrees:</w:t>
      </w:r>
    </w:p>
    <w:p w14:paraId="09B1F72D" w14:textId="77777777" w:rsidR="007B3AB7" w:rsidRPr="00A50C09" w:rsidRDefault="00811B3E" w:rsidP="00840CEE">
      <w:pPr>
        <w:pStyle w:val="Header"/>
        <w:tabs>
          <w:tab w:val="clear" w:pos="9026"/>
          <w:tab w:val="right" w:pos="9498"/>
        </w:tabs>
        <w:ind w:right="-897" w:firstLine="142"/>
        <w:rPr>
          <w:rFonts w:ascii="Arial" w:hAnsi="Arial" w:cs="Arial"/>
          <w:sz w:val="24"/>
          <w:szCs w:val="24"/>
        </w:rPr>
        <w:pPrChange w:id="1" w:author="Ben Moore" w:date="2015-07-21T11:57:00Z">
          <w:pPr>
            <w:pStyle w:val="Header"/>
            <w:tabs>
              <w:tab w:val="clear" w:pos="9026"/>
              <w:tab w:val="right" w:pos="9498"/>
            </w:tabs>
            <w:ind w:right="-897"/>
          </w:pPr>
        </w:pPrChange>
      </w:pPr>
      <w:r>
        <w:fldChar w:fldCharType="begin"/>
      </w:r>
      <w:r>
        <w:instrText xml:space="preserve"> HYPERLINK "file:///\\\\ed\\dst\\shared\\SASG\\AAPS\\T-InformationResources\\06-Websites\\03-AcademicAffairsWebsite\\03-PolopolyUpdate200910\\2013Update\\www.ed.ac.uk\\schools-departments\\academic-services\\policies-regulations\\regulations\\assessment" </w:instrText>
      </w:r>
      <w:r>
        <w:fldChar w:fldCharType="separate"/>
      </w:r>
      <w:r w:rsidR="007B3AB7" w:rsidRPr="00A50C09">
        <w:rPr>
          <w:rStyle w:val="Hyperlink"/>
          <w:rFonts w:ascii="Arial" w:hAnsi="Arial" w:cs="Arial"/>
          <w:sz w:val="24"/>
          <w:szCs w:val="24"/>
        </w:rPr>
        <w:t>www.ed.ac.uk/schools-departments/academic-services/policies-regulations/regulations/assessment</w:t>
      </w:r>
      <w:r>
        <w:rPr>
          <w:rStyle w:val="Hyperlink"/>
          <w:rFonts w:ascii="Arial" w:hAnsi="Arial" w:cs="Arial"/>
          <w:sz w:val="24"/>
          <w:szCs w:val="24"/>
        </w:rPr>
        <w:fldChar w:fldCharType="end"/>
      </w:r>
      <w:r w:rsidR="007B3AB7" w:rsidRPr="00A50C09">
        <w:rPr>
          <w:rFonts w:ascii="Arial" w:hAnsi="Arial" w:cs="Arial"/>
          <w:sz w:val="24"/>
          <w:szCs w:val="24"/>
        </w:rPr>
        <w:t xml:space="preserve">  </w:t>
      </w:r>
    </w:p>
    <w:p w14:paraId="0B642B2E" w14:textId="77777777" w:rsidR="007B3AB7" w:rsidRPr="00A50C09" w:rsidRDefault="007B3AB7" w:rsidP="00840CEE">
      <w:pPr>
        <w:pStyle w:val="Header"/>
        <w:ind w:firstLine="142"/>
        <w:rPr>
          <w:rFonts w:ascii="Arial" w:hAnsi="Arial" w:cs="Arial"/>
          <w:sz w:val="24"/>
          <w:szCs w:val="24"/>
        </w:rPr>
        <w:pPrChange w:id="2" w:author="Ben Moore" w:date="2015-07-21T11:57:00Z">
          <w:pPr>
            <w:pStyle w:val="Header"/>
          </w:pPr>
        </w:pPrChange>
      </w:pPr>
    </w:p>
    <w:tbl>
      <w:tblPr>
        <w:tblW w:w="9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827"/>
        <w:gridCol w:w="1418"/>
        <w:gridCol w:w="850"/>
        <w:gridCol w:w="1701"/>
      </w:tblGrid>
      <w:tr w:rsidR="007B3AB7" w:rsidRPr="00A50C09" w14:paraId="06DD5575" w14:textId="77777777" w:rsidTr="00A50C09">
        <w:tc>
          <w:tcPr>
            <w:tcW w:w="2093" w:type="dxa"/>
            <w:shd w:val="clear" w:color="auto" w:fill="auto"/>
          </w:tcPr>
          <w:p w14:paraId="1CD92F2C" w14:textId="77777777" w:rsidR="007B3AB7" w:rsidRPr="00A50C09" w:rsidRDefault="00570320" w:rsidP="00840CEE">
            <w:pPr>
              <w:ind w:firstLine="142"/>
              <w:rPr>
                <w:rFonts w:ascii="Arial" w:hAnsi="Arial" w:cs="Arial"/>
                <w:szCs w:val="24"/>
              </w:rPr>
              <w:pPrChange w:id="3" w:author="Ben Moore" w:date="2015-07-21T11:57:00Z">
                <w:pPr/>
              </w:pPrChange>
            </w:pPr>
            <w:r>
              <w:rPr>
                <w:rFonts w:ascii="Arial" w:hAnsi="Arial" w:cs="Arial"/>
                <w:szCs w:val="24"/>
              </w:rPr>
              <w:t xml:space="preserve">Name of </w:t>
            </w:r>
            <w:r w:rsidR="005B23F8">
              <w:rPr>
                <w:rFonts w:ascii="Arial" w:hAnsi="Arial" w:cs="Arial"/>
                <w:szCs w:val="24"/>
              </w:rPr>
              <w:t>student</w:t>
            </w:r>
            <w:r w:rsidR="007B3AB7" w:rsidRPr="00A50C09">
              <w:rPr>
                <w:rFonts w:ascii="Arial" w:hAnsi="Arial" w:cs="Arial"/>
                <w:szCs w:val="24"/>
              </w:rPr>
              <w:t>:</w:t>
            </w:r>
          </w:p>
          <w:p w14:paraId="52F36BF2" w14:textId="77777777" w:rsidR="007B3AB7" w:rsidRPr="00A50C09" w:rsidRDefault="007B3AB7" w:rsidP="00840CEE">
            <w:pPr>
              <w:ind w:firstLine="142"/>
              <w:rPr>
                <w:rFonts w:ascii="Arial" w:hAnsi="Arial" w:cs="Arial"/>
                <w:szCs w:val="24"/>
              </w:rPr>
              <w:pPrChange w:id="4" w:author="Ben Moore" w:date="2015-07-21T11:57:00Z">
                <w:pPr/>
              </w:pPrChange>
            </w:pPr>
          </w:p>
        </w:tc>
        <w:tc>
          <w:tcPr>
            <w:tcW w:w="5245" w:type="dxa"/>
            <w:gridSpan w:val="2"/>
            <w:shd w:val="clear" w:color="auto" w:fill="FFFFFF" w:themeFill="background1"/>
          </w:tcPr>
          <w:p w14:paraId="5F810F42" w14:textId="77777777" w:rsidR="007B3AB7" w:rsidRPr="00A50C09" w:rsidRDefault="005B1F77" w:rsidP="00840CEE">
            <w:pPr>
              <w:ind w:firstLine="142"/>
              <w:rPr>
                <w:rFonts w:ascii="Arial" w:hAnsi="Arial" w:cs="Arial"/>
                <w:szCs w:val="24"/>
              </w:rPr>
              <w:pPrChange w:id="5" w:author="Ben Moore" w:date="2015-07-21T11:57:00Z">
                <w:pPr/>
              </w:pPrChange>
            </w:pPr>
            <w:r>
              <w:rPr>
                <w:rFonts w:ascii="Arial" w:hAnsi="Arial" w:cs="Arial"/>
                <w:szCs w:val="24"/>
              </w:rPr>
              <w:t>Benjamin Luke Moore</w:t>
            </w:r>
          </w:p>
        </w:tc>
        <w:tc>
          <w:tcPr>
            <w:tcW w:w="850" w:type="dxa"/>
            <w:shd w:val="clear" w:color="auto" w:fill="auto"/>
          </w:tcPr>
          <w:p w14:paraId="753349D7" w14:textId="77777777" w:rsidR="007B3AB7" w:rsidRPr="00A50C09" w:rsidRDefault="007B3AB7" w:rsidP="00840CEE">
            <w:pPr>
              <w:ind w:firstLine="142"/>
              <w:rPr>
                <w:rFonts w:ascii="Arial" w:hAnsi="Arial" w:cs="Arial"/>
                <w:szCs w:val="24"/>
              </w:rPr>
              <w:pPrChange w:id="6" w:author="Ben Moore" w:date="2015-07-21T11:57:00Z">
                <w:pPr/>
              </w:pPrChange>
            </w:pPr>
            <w:r w:rsidRPr="00A50C09">
              <w:rPr>
                <w:rFonts w:ascii="Arial" w:hAnsi="Arial" w:cs="Arial"/>
                <w:szCs w:val="24"/>
              </w:rPr>
              <w:t>UUN</w:t>
            </w:r>
          </w:p>
        </w:tc>
        <w:tc>
          <w:tcPr>
            <w:tcW w:w="1701" w:type="dxa"/>
            <w:shd w:val="clear" w:color="auto" w:fill="FFFFFF" w:themeFill="background1"/>
          </w:tcPr>
          <w:p w14:paraId="4BA4A867" w14:textId="77777777" w:rsidR="007B3AB7" w:rsidRPr="00A50C09" w:rsidRDefault="007B3AB7" w:rsidP="00840CEE">
            <w:pPr>
              <w:ind w:firstLine="142"/>
              <w:rPr>
                <w:rFonts w:ascii="Arial" w:hAnsi="Arial" w:cs="Arial"/>
                <w:szCs w:val="24"/>
              </w:rPr>
              <w:pPrChange w:id="7" w:author="Ben Moore" w:date="2015-07-21T11:57:00Z">
                <w:pPr/>
              </w:pPrChange>
            </w:pPr>
            <w:r w:rsidRPr="00A50C09">
              <w:rPr>
                <w:rFonts w:ascii="Arial" w:hAnsi="Arial" w:cs="Arial"/>
                <w:szCs w:val="24"/>
              </w:rPr>
              <w:t>S</w:t>
            </w:r>
            <w:r w:rsidR="005B1F77">
              <w:rPr>
                <w:rFonts w:ascii="Arial" w:hAnsi="Arial" w:cs="Arial"/>
                <w:szCs w:val="24"/>
              </w:rPr>
              <w:t>0810810</w:t>
            </w:r>
          </w:p>
        </w:tc>
      </w:tr>
      <w:tr w:rsidR="007B3AB7" w:rsidRPr="00A50C09" w14:paraId="3327301E" w14:textId="77777777" w:rsidTr="00A50C09">
        <w:tc>
          <w:tcPr>
            <w:tcW w:w="2093" w:type="dxa"/>
            <w:shd w:val="clear" w:color="auto" w:fill="auto"/>
          </w:tcPr>
          <w:p w14:paraId="74241B67" w14:textId="77777777" w:rsidR="007B3AB7" w:rsidRPr="00A50C09" w:rsidRDefault="007B3AB7" w:rsidP="00840CEE">
            <w:pPr>
              <w:ind w:firstLine="142"/>
              <w:rPr>
                <w:rFonts w:ascii="Arial" w:hAnsi="Arial" w:cs="Arial"/>
                <w:szCs w:val="24"/>
              </w:rPr>
              <w:pPrChange w:id="8" w:author="Ben Moore" w:date="2015-07-21T11:57:00Z">
                <w:pPr/>
              </w:pPrChange>
            </w:pPr>
            <w:r w:rsidRPr="00A50C09">
              <w:rPr>
                <w:rFonts w:ascii="Arial" w:hAnsi="Arial" w:cs="Arial"/>
                <w:szCs w:val="24"/>
              </w:rPr>
              <w:t>University email:</w:t>
            </w:r>
          </w:p>
          <w:p w14:paraId="283C3D93" w14:textId="77777777" w:rsidR="007B3AB7" w:rsidRPr="00A50C09" w:rsidRDefault="007B3AB7" w:rsidP="00840CEE">
            <w:pPr>
              <w:ind w:firstLine="142"/>
              <w:rPr>
                <w:rFonts w:ascii="Arial" w:hAnsi="Arial" w:cs="Arial"/>
                <w:szCs w:val="24"/>
              </w:rPr>
              <w:pPrChange w:id="9" w:author="Ben Moore" w:date="2015-07-21T11:57:00Z">
                <w:pPr/>
              </w:pPrChange>
            </w:pPr>
          </w:p>
        </w:tc>
        <w:tc>
          <w:tcPr>
            <w:tcW w:w="7796" w:type="dxa"/>
            <w:gridSpan w:val="4"/>
            <w:shd w:val="clear" w:color="auto" w:fill="FFFFFF" w:themeFill="background1"/>
          </w:tcPr>
          <w:p w14:paraId="2A12ED52" w14:textId="77777777" w:rsidR="007B3AB7" w:rsidRPr="00A50C09" w:rsidRDefault="005B1F77" w:rsidP="00840CEE">
            <w:pPr>
              <w:ind w:firstLine="142"/>
              <w:rPr>
                <w:rFonts w:ascii="Arial" w:hAnsi="Arial" w:cs="Arial"/>
                <w:szCs w:val="24"/>
              </w:rPr>
              <w:pPrChange w:id="10" w:author="Ben Moore" w:date="2015-07-21T11:57:00Z">
                <w:pPr/>
              </w:pPrChange>
            </w:pPr>
            <w:proofErr w:type="gramStart"/>
            <w:r>
              <w:rPr>
                <w:rFonts w:ascii="Arial" w:hAnsi="Arial" w:cs="Arial"/>
                <w:szCs w:val="24"/>
              </w:rPr>
              <w:t>ben.moore@igmm.ed.ac.uk</w:t>
            </w:r>
            <w:proofErr w:type="gramEnd"/>
          </w:p>
        </w:tc>
      </w:tr>
      <w:tr w:rsidR="007B3AB7" w:rsidRPr="00A50C09" w14:paraId="66A578E4" w14:textId="77777777" w:rsidTr="00A50C09">
        <w:tc>
          <w:tcPr>
            <w:tcW w:w="2093" w:type="dxa"/>
            <w:shd w:val="clear" w:color="auto" w:fill="auto"/>
          </w:tcPr>
          <w:p w14:paraId="016DB3C3" w14:textId="77777777" w:rsidR="007B3AB7" w:rsidRPr="00A50C09" w:rsidRDefault="007B3AB7" w:rsidP="00840CEE">
            <w:pPr>
              <w:ind w:firstLine="142"/>
              <w:rPr>
                <w:rFonts w:ascii="Arial" w:hAnsi="Arial" w:cs="Arial"/>
                <w:szCs w:val="24"/>
              </w:rPr>
              <w:pPrChange w:id="11" w:author="Ben Moore" w:date="2015-07-21T11:57:00Z">
                <w:pPr/>
              </w:pPrChange>
            </w:pPr>
            <w:r w:rsidRPr="00A50C09">
              <w:rPr>
                <w:rFonts w:ascii="Arial" w:hAnsi="Arial" w:cs="Arial"/>
                <w:szCs w:val="24"/>
              </w:rPr>
              <w:t xml:space="preserve">Degree </w:t>
            </w:r>
            <w:r w:rsidR="00570320">
              <w:rPr>
                <w:rFonts w:ascii="Arial" w:hAnsi="Arial" w:cs="Arial"/>
                <w:szCs w:val="24"/>
              </w:rPr>
              <w:t>s</w:t>
            </w:r>
            <w:r w:rsidRPr="00A50C09">
              <w:rPr>
                <w:rFonts w:ascii="Arial" w:hAnsi="Arial" w:cs="Arial"/>
                <w:szCs w:val="24"/>
              </w:rPr>
              <w:t>ought:</w:t>
            </w:r>
          </w:p>
        </w:tc>
        <w:tc>
          <w:tcPr>
            <w:tcW w:w="3827" w:type="dxa"/>
            <w:shd w:val="clear" w:color="auto" w:fill="FFFFFF" w:themeFill="background1"/>
          </w:tcPr>
          <w:p w14:paraId="6895F08B" w14:textId="77777777" w:rsidR="007B3AB7" w:rsidRPr="00A50C09" w:rsidRDefault="005B1F77" w:rsidP="00840CEE">
            <w:pPr>
              <w:ind w:firstLine="142"/>
              <w:rPr>
                <w:rFonts w:ascii="Arial" w:hAnsi="Arial" w:cs="Arial"/>
                <w:szCs w:val="24"/>
              </w:rPr>
              <w:pPrChange w:id="12" w:author="Ben Moore" w:date="2015-07-21T11:57:00Z">
                <w:pPr/>
              </w:pPrChange>
            </w:pPr>
            <w:r>
              <w:rPr>
                <w:rFonts w:ascii="Arial" w:hAnsi="Arial" w:cs="Arial"/>
                <w:szCs w:val="24"/>
              </w:rPr>
              <w:t>Doctorate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B39E0E2" w14:textId="77777777" w:rsidR="007B3AB7" w:rsidRPr="00A50C09" w:rsidRDefault="007B3AB7" w:rsidP="00B8016E">
            <w:pPr>
              <w:rPr>
                <w:rFonts w:ascii="Arial" w:hAnsi="Arial" w:cs="Arial"/>
                <w:szCs w:val="24"/>
              </w:rPr>
              <w:pPrChange w:id="13" w:author="Ben Moore" w:date="2015-07-21T12:07:00Z">
                <w:pPr/>
              </w:pPrChange>
            </w:pPr>
            <w:r w:rsidRPr="00A50C09">
              <w:rPr>
                <w:rFonts w:ascii="Arial" w:hAnsi="Arial" w:cs="Arial"/>
                <w:szCs w:val="24"/>
              </w:rPr>
              <w:t xml:space="preserve">No. </w:t>
            </w:r>
            <w:proofErr w:type="gramStart"/>
            <w:r w:rsidRPr="00A50C09">
              <w:rPr>
                <w:rFonts w:ascii="Arial" w:hAnsi="Arial" w:cs="Arial"/>
                <w:szCs w:val="24"/>
              </w:rPr>
              <w:t>of</w:t>
            </w:r>
            <w:proofErr w:type="gramEnd"/>
            <w:r w:rsidRPr="00A50C09">
              <w:rPr>
                <w:rFonts w:ascii="Arial" w:hAnsi="Arial" w:cs="Arial"/>
                <w:szCs w:val="24"/>
              </w:rPr>
              <w:t xml:space="preserve"> words in the main text of </w:t>
            </w:r>
            <w:r w:rsidR="00570320">
              <w:rPr>
                <w:rFonts w:ascii="Arial" w:hAnsi="Arial" w:cs="Arial"/>
                <w:szCs w:val="24"/>
              </w:rPr>
              <w:t>t</w:t>
            </w:r>
            <w:r w:rsidRPr="00A50C09">
              <w:rPr>
                <w:rFonts w:ascii="Arial" w:hAnsi="Arial" w:cs="Arial"/>
                <w:szCs w:val="24"/>
              </w:rPr>
              <w:t>hesis:</w:t>
            </w:r>
          </w:p>
        </w:tc>
        <w:tc>
          <w:tcPr>
            <w:tcW w:w="1701" w:type="dxa"/>
            <w:shd w:val="clear" w:color="auto" w:fill="FFFFFF" w:themeFill="background1"/>
          </w:tcPr>
          <w:p w14:paraId="567521FB" w14:textId="501A1755" w:rsidR="007B3AB7" w:rsidRPr="00A50C09" w:rsidRDefault="00811B3E" w:rsidP="00840CEE">
            <w:pPr>
              <w:ind w:firstLine="142"/>
              <w:rPr>
                <w:rFonts w:ascii="Arial" w:hAnsi="Arial" w:cs="Arial"/>
                <w:szCs w:val="24"/>
              </w:rPr>
              <w:pPrChange w:id="14" w:author="Ben Moore" w:date="2015-07-21T11:57:00Z">
                <w:pPr/>
              </w:pPrChange>
            </w:pPr>
            <w:ins w:id="15" w:author="Ben Moore" w:date="2015-07-21T11:17:00Z">
              <w:r>
                <w:rPr>
                  <w:rFonts w:ascii="Arial" w:hAnsi="Arial" w:cs="Arial"/>
                  <w:szCs w:val="24"/>
                </w:rPr>
                <w:t>30,000</w:t>
              </w:r>
            </w:ins>
          </w:p>
        </w:tc>
      </w:tr>
      <w:tr w:rsidR="007B3AB7" w:rsidRPr="00A50C09" w14:paraId="41B2E053" w14:textId="77777777" w:rsidTr="00A50C09">
        <w:tc>
          <w:tcPr>
            <w:tcW w:w="2093" w:type="dxa"/>
            <w:shd w:val="clear" w:color="auto" w:fill="auto"/>
          </w:tcPr>
          <w:p w14:paraId="751BB371" w14:textId="77777777" w:rsidR="007B3AB7" w:rsidRPr="00A50C09" w:rsidRDefault="007B3AB7" w:rsidP="00840CEE">
            <w:pPr>
              <w:ind w:firstLine="142"/>
              <w:rPr>
                <w:rFonts w:ascii="Arial" w:hAnsi="Arial" w:cs="Arial"/>
                <w:szCs w:val="24"/>
              </w:rPr>
              <w:pPrChange w:id="16" w:author="Ben Moore" w:date="2015-07-21T11:57:00Z">
                <w:pPr/>
              </w:pPrChange>
            </w:pPr>
            <w:r w:rsidRPr="00A50C09">
              <w:rPr>
                <w:rFonts w:ascii="Arial" w:hAnsi="Arial" w:cs="Arial"/>
                <w:szCs w:val="24"/>
              </w:rPr>
              <w:t xml:space="preserve">Title of </w:t>
            </w:r>
            <w:r w:rsidR="00570320">
              <w:rPr>
                <w:rFonts w:ascii="Arial" w:hAnsi="Arial" w:cs="Arial"/>
                <w:szCs w:val="24"/>
              </w:rPr>
              <w:t>t</w:t>
            </w:r>
            <w:r w:rsidRPr="00A50C09">
              <w:rPr>
                <w:rFonts w:ascii="Arial" w:hAnsi="Arial" w:cs="Arial"/>
                <w:szCs w:val="24"/>
              </w:rPr>
              <w:t>hesis:</w:t>
            </w:r>
          </w:p>
          <w:p w14:paraId="42BFF67A" w14:textId="77777777" w:rsidR="007B3AB7" w:rsidRPr="00A50C09" w:rsidRDefault="007B3AB7" w:rsidP="00840CEE">
            <w:pPr>
              <w:ind w:firstLine="142"/>
              <w:rPr>
                <w:rFonts w:ascii="Arial" w:hAnsi="Arial" w:cs="Arial"/>
                <w:szCs w:val="24"/>
              </w:rPr>
              <w:pPrChange w:id="17" w:author="Ben Moore" w:date="2015-07-21T11:57:00Z">
                <w:pPr/>
              </w:pPrChange>
            </w:pPr>
          </w:p>
        </w:tc>
        <w:tc>
          <w:tcPr>
            <w:tcW w:w="7796" w:type="dxa"/>
            <w:gridSpan w:val="4"/>
            <w:shd w:val="clear" w:color="auto" w:fill="FFFFFF" w:themeFill="background1"/>
          </w:tcPr>
          <w:p w14:paraId="595F8D0C" w14:textId="77777777" w:rsidR="007B3AB7" w:rsidRPr="00A50C09" w:rsidRDefault="005B1F77" w:rsidP="00840CEE">
            <w:pPr>
              <w:ind w:firstLine="142"/>
              <w:rPr>
                <w:rFonts w:ascii="Arial" w:hAnsi="Arial" w:cs="Arial"/>
                <w:szCs w:val="24"/>
              </w:rPr>
              <w:pPrChange w:id="18" w:author="Ben Moore" w:date="2015-07-21T11:57:00Z">
                <w:pPr/>
              </w:pPrChange>
            </w:pPr>
            <w:commentRangeStart w:id="19"/>
            <w:r>
              <w:rPr>
                <w:rFonts w:ascii="Arial" w:hAnsi="Arial" w:cs="Arial"/>
                <w:szCs w:val="24"/>
              </w:rPr>
              <w:t>The encoding of higher order chromatin organisation</w:t>
            </w:r>
            <w:commentRangeEnd w:id="19"/>
            <w:r w:rsidR="00461454">
              <w:rPr>
                <w:rStyle w:val="CommentReference"/>
              </w:rPr>
              <w:commentReference w:id="19"/>
            </w:r>
          </w:p>
        </w:tc>
      </w:tr>
    </w:tbl>
    <w:p w14:paraId="06549743" w14:textId="77777777" w:rsidR="007B3AB7" w:rsidRPr="00A50C09" w:rsidRDefault="007B3AB7" w:rsidP="00840CEE">
      <w:pPr>
        <w:spacing w:before="120"/>
        <w:ind w:firstLine="142"/>
        <w:rPr>
          <w:rFonts w:ascii="Arial" w:hAnsi="Arial" w:cs="Arial"/>
          <w:szCs w:val="24"/>
        </w:rPr>
        <w:pPrChange w:id="20" w:author="Ben Moore" w:date="2015-07-21T11:57:00Z">
          <w:pPr>
            <w:spacing w:before="120"/>
          </w:pPr>
        </w:pPrChange>
      </w:pPr>
      <w:r w:rsidRPr="00A50C09">
        <w:rPr>
          <w:rFonts w:ascii="Arial" w:hAnsi="Arial" w:cs="Arial"/>
          <w:szCs w:val="24"/>
        </w:rPr>
        <w:t>Insert the abstract text here - the space will expand as you type. All your abstract text must be contained on this side.</w:t>
      </w:r>
    </w:p>
    <w:tbl>
      <w:tblPr>
        <w:tblW w:w="9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7B3AB7" w:rsidRPr="007B3AB7" w14:paraId="7188D6AF" w14:textId="77777777" w:rsidTr="005B69C2">
        <w:tc>
          <w:tcPr>
            <w:tcW w:w="9889" w:type="dxa"/>
            <w:shd w:val="clear" w:color="auto" w:fill="FFFFFF" w:themeFill="background1"/>
          </w:tcPr>
          <w:p w14:paraId="4DE60C3B" w14:textId="0CDFD64B" w:rsidR="0062404A" w:rsidDel="00243727" w:rsidRDefault="0062404A" w:rsidP="00243727">
            <w:pPr>
              <w:rPr>
                <w:del w:id="21" w:author="Ben Moore" w:date="2015-07-21T11:29:00Z"/>
                <w:rFonts w:ascii="Arial" w:hAnsi="Arial" w:cs="Arial"/>
                <w:sz w:val="19"/>
                <w:szCs w:val="19"/>
              </w:rPr>
              <w:pPrChange w:id="22" w:author="Ben Moore" w:date="2015-07-21T12:06:00Z">
                <w:pPr/>
              </w:pPrChange>
            </w:pPr>
          </w:p>
          <w:p w14:paraId="0EE000BC" w14:textId="77777777" w:rsidR="00741CF1" w:rsidRPr="00B8016E" w:rsidRDefault="0062404A" w:rsidP="00243727">
            <w:pPr>
              <w:rPr>
                <w:ins w:id="23" w:author="Ben Moore" w:date="2015-07-21T11:37:00Z"/>
                <w:rFonts w:ascii="Arial" w:hAnsi="Arial" w:cs="Arial"/>
                <w:sz w:val="20"/>
                <w:rPrChange w:id="24" w:author="Ben Moore" w:date="2015-07-21T12:07:00Z">
                  <w:rPr>
                    <w:ins w:id="25" w:author="Ben Moore" w:date="2015-07-21T11:37:00Z"/>
                    <w:rFonts w:ascii="Arial" w:hAnsi="Arial" w:cs="Arial"/>
                    <w:sz w:val="20"/>
                  </w:rPr>
                </w:rPrChange>
              </w:rPr>
              <w:pPrChange w:id="26" w:author="Ben Moore" w:date="2015-07-21T12:06:00Z">
                <w:pPr/>
              </w:pPrChange>
            </w:pPr>
            <w:r w:rsidRPr="00B8016E">
              <w:rPr>
                <w:rFonts w:ascii="Arial" w:hAnsi="Arial" w:cs="Arial"/>
                <w:sz w:val="20"/>
                <w:rPrChange w:id="27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Recent technological advances </w:t>
            </w:r>
            <w:ins w:id="28" w:author="Colin Semple" w:date="2015-07-20T16:45:00Z">
              <w:r w:rsidR="00461454" w:rsidRPr="00B8016E">
                <w:rPr>
                  <w:rFonts w:ascii="Arial" w:hAnsi="Arial" w:cs="Arial"/>
                  <w:sz w:val="20"/>
                  <w:rPrChange w:id="29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 xml:space="preserve">underpinned by high throughput sequencing </w:t>
              </w:r>
            </w:ins>
            <w:r w:rsidRPr="00B8016E">
              <w:rPr>
                <w:rFonts w:ascii="Arial" w:hAnsi="Arial" w:cs="Arial"/>
                <w:sz w:val="20"/>
                <w:rPrChange w:id="30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>have given</w:t>
            </w:r>
            <w:ins w:id="31" w:author="Colin Semple" w:date="2015-07-20T16:45:00Z">
              <w:r w:rsidR="00461454" w:rsidRPr="00B8016E">
                <w:rPr>
                  <w:rFonts w:ascii="Arial" w:hAnsi="Arial" w:cs="Arial"/>
                  <w:sz w:val="20"/>
                  <w:rPrChange w:id="32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 xml:space="preserve"> new</w:t>
              </w:r>
            </w:ins>
            <w:r w:rsidRPr="00B8016E">
              <w:rPr>
                <w:rFonts w:ascii="Arial" w:hAnsi="Arial" w:cs="Arial"/>
                <w:sz w:val="20"/>
                <w:rPrChange w:id="33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 insights into </w:t>
            </w:r>
            <w:ins w:id="34" w:author="Colin Semple" w:date="2015-07-20T16:46:00Z">
              <w:r w:rsidR="00461454" w:rsidRPr="00B8016E">
                <w:rPr>
                  <w:rFonts w:ascii="Arial" w:hAnsi="Arial" w:cs="Arial"/>
                  <w:sz w:val="20"/>
                  <w:rPrChange w:id="35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>the</w:t>
              </w:r>
            </w:ins>
            <w:del w:id="36" w:author="Colin Semple" w:date="2015-07-20T16:46:00Z">
              <w:r w:rsidRPr="00B8016E" w:rsidDel="00461454">
                <w:rPr>
                  <w:rFonts w:ascii="Arial" w:hAnsi="Arial" w:cs="Arial"/>
                  <w:sz w:val="20"/>
                  <w:rPrChange w:id="37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>how genomes are folded i</w:delText>
              </w:r>
            </w:del>
            <w:del w:id="38" w:author="Colin Semple" w:date="2015-07-20T16:45:00Z">
              <w:r w:rsidRPr="00B8016E" w:rsidDel="00461454">
                <w:rPr>
                  <w:rFonts w:ascii="Arial" w:hAnsi="Arial" w:cs="Arial"/>
                  <w:sz w:val="20"/>
                  <w:rPrChange w:id="39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>n</w:delText>
              </w:r>
            </w:del>
            <w:r w:rsidRPr="00B8016E">
              <w:rPr>
                <w:rFonts w:ascii="Arial" w:hAnsi="Arial" w:cs="Arial"/>
                <w:sz w:val="20"/>
                <w:rPrChange w:id="40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 three-dimension</w:t>
            </w:r>
            <w:ins w:id="41" w:author="Colin Semple" w:date="2015-07-20T16:46:00Z">
              <w:r w:rsidR="00461454" w:rsidRPr="00B8016E">
                <w:rPr>
                  <w:rFonts w:ascii="Arial" w:hAnsi="Arial" w:cs="Arial"/>
                  <w:sz w:val="20"/>
                  <w:rPrChange w:id="42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>al structure of mammalian genomes</w:t>
              </w:r>
            </w:ins>
            <w:del w:id="43" w:author="Colin Semple" w:date="2015-07-20T16:46:00Z">
              <w:r w:rsidRPr="00B8016E" w:rsidDel="00461454">
                <w:rPr>
                  <w:rFonts w:ascii="Arial" w:hAnsi="Arial" w:cs="Arial"/>
                  <w:sz w:val="20"/>
                  <w:rPrChange w:id="44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>s</w:delText>
              </w:r>
            </w:del>
            <w:ins w:id="45" w:author="Colin Semple" w:date="2015-07-20T16:46:00Z">
              <w:r w:rsidR="00461454" w:rsidRPr="00B8016E">
                <w:rPr>
                  <w:rFonts w:ascii="Arial" w:hAnsi="Arial" w:cs="Arial"/>
                  <w:sz w:val="20"/>
                  <w:rPrChange w:id="46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>.</w:t>
              </w:r>
            </w:ins>
            <w:del w:id="47" w:author="Colin Semple" w:date="2015-07-20T16:46:00Z">
              <w:r w:rsidRPr="00B8016E" w:rsidDel="00461454">
                <w:rPr>
                  <w:rFonts w:ascii="Arial" w:hAnsi="Arial" w:cs="Arial"/>
                  <w:sz w:val="20"/>
                  <w:rPrChange w:id="48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>,</w:delText>
              </w:r>
            </w:del>
            <w:r w:rsidRPr="00B8016E">
              <w:rPr>
                <w:rFonts w:ascii="Arial" w:hAnsi="Arial" w:cs="Arial"/>
                <w:sz w:val="20"/>
                <w:rPrChange w:id="49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 </w:t>
            </w:r>
            <w:ins w:id="50" w:author="Colin Semple" w:date="2015-07-20T16:50:00Z">
              <w:r w:rsidR="001F2B2D" w:rsidRPr="00B8016E">
                <w:rPr>
                  <w:rFonts w:ascii="Arial" w:hAnsi="Arial" w:cs="Arial"/>
                  <w:sz w:val="20"/>
                  <w:rPrChange w:id="51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>Chromatin conformation assays have been the critical development in this area, particularly Hi-C, which ascertains genome-wide patterns of intra and inter-chromos</w:t>
              </w:r>
              <w:bookmarkStart w:id="52" w:name="_GoBack"/>
              <w:bookmarkEnd w:id="52"/>
              <w:r w:rsidR="001F2B2D" w:rsidRPr="00B8016E">
                <w:rPr>
                  <w:rFonts w:ascii="Arial" w:hAnsi="Arial" w:cs="Arial"/>
                  <w:sz w:val="20"/>
                  <w:rPrChange w:id="53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 xml:space="preserve">omal contacts. </w:t>
              </w:r>
            </w:ins>
            <w:ins w:id="54" w:author="Colin Semple" w:date="2015-07-20T16:46:00Z">
              <w:r w:rsidR="00461454" w:rsidRPr="00B8016E">
                <w:rPr>
                  <w:rFonts w:ascii="Arial" w:hAnsi="Arial" w:cs="Arial"/>
                  <w:sz w:val="20"/>
                  <w:rPrChange w:id="55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>H</w:t>
              </w:r>
            </w:ins>
            <w:del w:id="56" w:author="Colin Semple" w:date="2015-07-20T16:46:00Z">
              <w:r w:rsidRPr="00B8016E" w:rsidDel="00461454">
                <w:rPr>
                  <w:rFonts w:ascii="Arial" w:hAnsi="Arial" w:cs="Arial"/>
                  <w:sz w:val="20"/>
                  <w:rPrChange w:id="57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>h</w:delText>
              </w:r>
            </w:del>
            <w:r w:rsidRPr="00B8016E">
              <w:rPr>
                <w:rFonts w:ascii="Arial" w:hAnsi="Arial" w:cs="Arial"/>
                <w:sz w:val="20"/>
                <w:rPrChange w:id="58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>owever many open questions remain</w:t>
            </w:r>
            <w:ins w:id="59" w:author="Colin Semple" w:date="2015-07-20T16:47:00Z">
              <w:del w:id="60" w:author="Ben Moore" w:date="2015-07-21T12:02:00Z">
                <w:r w:rsidR="00461454" w:rsidRPr="00B8016E" w:rsidDel="00243727">
                  <w:rPr>
                    <w:rFonts w:ascii="Arial" w:hAnsi="Arial" w:cs="Arial"/>
                    <w:sz w:val="20"/>
                    <w:rPrChange w:id="61" w:author="Ben Moore" w:date="2015-07-21T12:07:00Z">
                      <w:rPr>
                        <w:rFonts w:ascii="Arial" w:hAnsi="Arial" w:cs="Arial"/>
                        <w:szCs w:val="24"/>
                      </w:rPr>
                    </w:rPrChange>
                  </w:rPr>
                  <w:delText>,</w:delText>
                </w:r>
              </w:del>
              <w:r w:rsidR="00461454" w:rsidRPr="00B8016E">
                <w:rPr>
                  <w:rFonts w:ascii="Arial" w:hAnsi="Arial" w:cs="Arial"/>
                  <w:sz w:val="20"/>
                  <w:rPrChange w:id="62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 xml:space="preserve"> concerning</w:t>
              </w:r>
            </w:ins>
            <w:del w:id="63" w:author="Colin Semple" w:date="2015-07-20T16:47:00Z">
              <w:r w:rsidRPr="00B8016E" w:rsidDel="00461454">
                <w:rPr>
                  <w:rFonts w:ascii="Arial" w:hAnsi="Arial" w:cs="Arial"/>
                  <w:sz w:val="20"/>
                  <w:rPrChange w:id="64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 xml:space="preserve"> about</w:delText>
              </w:r>
            </w:del>
            <w:r w:rsidRPr="00B8016E">
              <w:rPr>
                <w:rFonts w:ascii="Arial" w:hAnsi="Arial" w:cs="Arial"/>
                <w:sz w:val="20"/>
                <w:rPrChange w:id="65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 the functional </w:t>
            </w:r>
            <w:ins w:id="66" w:author="Colin Semple" w:date="2015-07-20T16:47:00Z">
              <w:r w:rsidR="00461454" w:rsidRPr="00B8016E">
                <w:rPr>
                  <w:rFonts w:ascii="Arial" w:hAnsi="Arial" w:cs="Arial"/>
                  <w:sz w:val="20"/>
                  <w:rPrChange w:id="67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>relevance</w:t>
              </w:r>
            </w:ins>
            <w:del w:id="68" w:author="Colin Semple" w:date="2015-07-20T16:47:00Z">
              <w:r w:rsidRPr="00B8016E" w:rsidDel="00461454">
                <w:rPr>
                  <w:rFonts w:ascii="Arial" w:hAnsi="Arial" w:cs="Arial"/>
                  <w:sz w:val="20"/>
                  <w:rPrChange w:id="69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>importance</w:delText>
              </w:r>
            </w:del>
            <w:r w:rsidRPr="00B8016E">
              <w:rPr>
                <w:rFonts w:ascii="Arial" w:hAnsi="Arial" w:cs="Arial"/>
                <w:sz w:val="20"/>
                <w:rPrChange w:id="70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 of </w:t>
            </w:r>
            <w:ins w:id="71" w:author="Colin Semple" w:date="2015-07-20T16:57:00Z">
              <w:r w:rsidR="001F2B2D" w:rsidRPr="00B8016E">
                <w:rPr>
                  <w:rFonts w:ascii="Arial" w:hAnsi="Arial" w:cs="Arial"/>
                  <w:sz w:val="20"/>
                  <w:rPrChange w:id="72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 xml:space="preserve">such </w:t>
              </w:r>
            </w:ins>
            <w:ins w:id="73" w:author="Colin Semple" w:date="2015-07-20T16:56:00Z">
              <w:r w:rsidR="001F2B2D" w:rsidRPr="00B8016E">
                <w:rPr>
                  <w:rFonts w:ascii="Arial" w:hAnsi="Arial" w:cs="Arial"/>
                  <w:sz w:val="20"/>
                  <w:rPrChange w:id="74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>higher order</w:t>
              </w:r>
            </w:ins>
            <w:del w:id="75" w:author="Colin Semple" w:date="2015-07-20T16:56:00Z">
              <w:r w:rsidRPr="00B8016E" w:rsidDel="001F2B2D">
                <w:rPr>
                  <w:rFonts w:ascii="Arial" w:hAnsi="Arial" w:cs="Arial"/>
                  <w:sz w:val="20"/>
                  <w:rPrChange w:id="76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>this</w:delText>
              </w:r>
            </w:del>
            <w:r w:rsidRPr="00B8016E">
              <w:rPr>
                <w:rFonts w:ascii="Arial" w:hAnsi="Arial" w:cs="Arial"/>
                <w:sz w:val="20"/>
                <w:rPrChange w:id="77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 structure, </w:t>
            </w:r>
            <w:ins w:id="78" w:author="Colin Semple" w:date="2015-07-20T16:48:00Z">
              <w:r w:rsidR="00461454" w:rsidRPr="00B8016E">
                <w:rPr>
                  <w:rFonts w:ascii="Arial" w:hAnsi="Arial" w:cs="Arial"/>
                  <w:sz w:val="20"/>
                  <w:rPrChange w:id="79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>the extent to which it</w:t>
              </w:r>
            </w:ins>
            <w:del w:id="80" w:author="Colin Semple" w:date="2015-07-20T16:48:00Z">
              <w:r w:rsidRPr="00B8016E" w:rsidDel="00461454">
                <w:rPr>
                  <w:rFonts w:ascii="Arial" w:hAnsi="Arial" w:cs="Arial"/>
                  <w:sz w:val="20"/>
                  <w:rPrChange w:id="81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>its</w:delText>
              </w:r>
            </w:del>
            <w:r w:rsidRPr="00B8016E">
              <w:rPr>
                <w:rFonts w:ascii="Arial" w:hAnsi="Arial" w:cs="Arial"/>
                <w:sz w:val="20"/>
                <w:rPrChange w:id="82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 vari</w:t>
            </w:r>
            <w:ins w:id="83" w:author="Colin Semple" w:date="2015-07-20T16:48:00Z">
              <w:r w:rsidR="00461454" w:rsidRPr="00B8016E">
                <w:rPr>
                  <w:rFonts w:ascii="Arial" w:hAnsi="Arial" w:cs="Arial"/>
                  <w:sz w:val="20"/>
                  <w:rPrChange w:id="84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>es,</w:t>
              </w:r>
            </w:ins>
            <w:del w:id="85" w:author="Colin Semple" w:date="2015-07-20T16:48:00Z">
              <w:r w:rsidRPr="00B8016E" w:rsidDel="00461454">
                <w:rPr>
                  <w:rFonts w:ascii="Arial" w:hAnsi="Arial" w:cs="Arial"/>
                  <w:sz w:val="20"/>
                  <w:rPrChange w:id="86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>ability</w:delText>
              </w:r>
            </w:del>
            <w:r w:rsidRPr="00B8016E">
              <w:rPr>
                <w:rFonts w:ascii="Arial" w:hAnsi="Arial" w:cs="Arial"/>
                <w:sz w:val="20"/>
                <w:rPrChange w:id="87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 and </w:t>
            </w:r>
            <w:ins w:id="88" w:author="Colin Semple" w:date="2015-07-20T16:48:00Z">
              <w:r w:rsidR="00461454" w:rsidRPr="00B8016E">
                <w:rPr>
                  <w:rFonts w:ascii="Arial" w:hAnsi="Arial" w:cs="Arial"/>
                  <w:sz w:val="20"/>
                  <w:rPrChange w:id="89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>how it relates to</w:t>
              </w:r>
            </w:ins>
            <w:del w:id="90" w:author="Colin Semple" w:date="2015-07-20T16:48:00Z">
              <w:r w:rsidRPr="00B8016E" w:rsidDel="00461454">
                <w:rPr>
                  <w:rFonts w:ascii="Arial" w:hAnsi="Arial" w:cs="Arial"/>
                  <w:sz w:val="20"/>
                  <w:rPrChange w:id="91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>its relationships with</w:delText>
              </w:r>
            </w:del>
            <w:r w:rsidRPr="00B8016E">
              <w:rPr>
                <w:rFonts w:ascii="Arial" w:hAnsi="Arial" w:cs="Arial"/>
                <w:sz w:val="20"/>
                <w:rPrChange w:id="92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 other features of the genomic and </w:t>
            </w:r>
            <w:proofErr w:type="spellStart"/>
            <w:r w:rsidRPr="00B8016E">
              <w:rPr>
                <w:rFonts w:ascii="Arial" w:hAnsi="Arial" w:cs="Arial"/>
                <w:sz w:val="20"/>
                <w:rPrChange w:id="93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>epigenomic</w:t>
            </w:r>
            <w:proofErr w:type="spellEnd"/>
            <w:r w:rsidRPr="00B8016E">
              <w:rPr>
                <w:rFonts w:ascii="Arial" w:hAnsi="Arial" w:cs="Arial"/>
                <w:sz w:val="20"/>
                <w:rPrChange w:id="94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 landscape.</w:t>
            </w:r>
          </w:p>
          <w:p w14:paraId="25A68AC4" w14:textId="672DCCBC" w:rsidR="00B067CB" w:rsidRPr="00B8016E" w:rsidRDefault="00B067CB" w:rsidP="00840CEE">
            <w:pPr>
              <w:ind w:firstLine="459"/>
              <w:rPr>
                <w:ins w:id="95" w:author="Colin Semple" w:date="2015-07-20T17:01:00Z"/>
                <w:rFonts w:ascii="Arial" w:hAnsi="Arial" w:cs="Arial"/>
                <w:sz w:val="20"/>
                <w:rPrChange w:id="96" w:author="Ben Moore" w:date="2015-07-21T12:07:00Z">
                  <w:rPr>
                    <w:ins w:id="97" w:author="Colin Semple" w:date="2015-07-20T17:01:00Z"/>
                    <w:rFonts w:ascii="Arial" w:hAnsi="Arial" w:cs="Arial"/>
                    <w:szCs w:val="24"/>
                  </w:rPr>
                </w:rPrChange>
              </w:rPr>
            </w:pPr>
            <w:ins w:id="98" w:author="Ben Moore" w:date="2015-07-21T11:37:00Z">
              <w:r w:rsidRPr="00B8016E">
                <w:rPr>
                  <w:rFonts w:ascii="Arial" w:hAnsi="Arial" w:cs="Arial"/>
                  <w:sz w:val="20"/>
                  <w:rPrChange w:id="99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 xml:space="preserve">Current knowledge of the chromatin conformation describes </w:t>
              </w:r>
            </w:ins>
            <w:ins w:id="100" w:author="Ben Moore" w:date="2015-07-21T11:46:00Z">
              <w:r w:rsidR="00B97D32" w:rsidRPr="00B8016E">
                <w:rPr>
                  <w:rFonts w:ascii="Arial" w:hAnsi="Arial" w:cs="Arial"/>
                  <w:sz w:val="20"/>
                  <w:rPrChange w:id="101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>a hierarchical</w:t>
              </w:r>
            </w:ins>
            <w:ins w:id="102" w:author="Ben Moore" w:date="2015-07-21T11:38:00Z">
              <w:r w:rsidRPr="00B8016E">
                <w:rPr>
                  <w:rFonts w:ascii="Arial" w:hAnsi="Arial" w:cs="Arial"/>
                  <w:sz w:val="20"/>
                  <w:rPrChange w:id="103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 xml:space="preserve"> organisation </w:t>
              </w:r>
            </w:ins>
            <w:ins w:id="104" w:author="Ben Moore" w:date="2015-07-21T11:41:00Z">
              <w:r w:rsidR="00B97D32" w:rsidRPr="00B8016E">
                <w:rPr>
                  <w:rFonts w:ascii="Arial" w:hAnsi="Arial" w:cs="Arial"/>
                  <w:sz w:val="20"/>
                  <w:rPrChange w:id="105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 xml:space="preserve">ranging </w:t>
              </w:r>
            </w:ins>
            <w:ins w:id="106" w:author="Ben Moore" w:date="2015-07-21T11:38:00Z">
              <w:r w:rsidRPr="00B8016E">
                <w:rPr>
                  <w:rFonts w:ascii="Arial" w:hAnsi="Arial" w:cs="Arial"/>
                  <w:sz w:val="20"/>
                  <w:rPrChange w:id="107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 xml:space="preserve">from </w:t>
              </w:r>
            </w:ins>
            <w:ins w:id="108" w:author="Ben Moore" w:date="2015-07-21T11:37:00Z">
              <w:r w:rsidRPr="00B8016E">
                <w:rPr>
                  <w:rFonts w:ascii="Arial" w:hAnsi="Arial" w:cs="Arial"/>
                  <w:sz w:val="20"/>
                  <w:rPrChange w:id="109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>small loops</w:t>
              </w:r>
            </w:ins>
            <w:ins w:id="110" w:author="Ben Moore" w:date="2015-07-21T11:38:00Z">
              <w:r w:rsidRPr="00B8016E">
                <w:rPr>
                  <w:rFonts w:ascii="Arial" w:hAnsi="Arial" w:cs="Arial"/>
                  <w:sz w:val="20"/>
                  <w:rPrChange w:id="111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 xml:space="preserve"> between </w:t>
              </w:r>
            </w:ins>
            <w:ins w:id="112" w:author="Ben Moore" w:date="2015-07-21T11:42:00Z">
              <w:r w:rsidR="00B97D32" w:rsidRPr="00B8016E">
                <w:rPr>
                  <w:rFonts w:ascii="Arial" w:hAnsi="Arial" w:cs="Arial"/>
                  <w:sz w:val="20"/>
                  <w:rPrChange w:id="113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 xml:space="preserve">individual </w:t>
              </w:r>
            </w:ins>
            <w:ins w:id="114" w:author="Ben Moore" w:date="2015-07-21T11:38:00Z">
              <w:r w:rsidRPr="00B8016E">
                <w:rPr>
                  <w:rFonts w:ascii="Arial" w:hAnsi="Arial" w:cs="Arial"/>
                  <w:sz w:val="20"/>
                  <w:rPrChange w:id="115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 xml:space="preserve">loci, to </w:t>
              </w:r>
              <w:proofErr w:type="spellStart"/>
              <w:r w:rsidRPr="00B8016E">
                <w:rPr>
                  <w:rFonts w:ascii="Arial" w:hAnsi="Arial" w:cs="Arial"/>
                  <w:sz w:val="20"/>
                  <w:rPrChange w:id="116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>megabase</w:t>
              </w:r>
              <w:proofErr w:type="spellEnd"/>
              <w:r w:rsidRPr="00B8016E">
                <w:rPr>
                  <w:rFonts w:ascii="Arial" w:hAnsi="Arial" w:cs="Arial"/>
                  <w:sz w:val="20"/>
                  <w:rPrChange w:id="117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>-sized self-interacting topological domains</w:t>
              </w:r>
            </w:ins>
            <w:ins w:id="118" w:author="Ben Moore" w:date="2015-07-21T11:39:00Z">
              <w:r w:rsidRPr="00B8016E">
                <w:rPr>
                  <w:rFonts w:ascii="Arial" w:hAnsi="Arial" w:cs="Arial"/>
                  <w:sz w:val="20"/>
                  <w:rPrChange w:id="119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 xml:space="preserve"> (TADs)</w:t>
              </w:r>
            </w:ins>
            <w:ins w:id="120" w:author="Ben Moore" w:date="2015-07-21T11:42:00Z">
              <w:r w:rsidR="00B97D32" w:rsidRPr="00B8016E">
                <w:rPr>
                  <w:rFonts w:ascii="Arial" w:hAnsi="Arial" w:cs="Arial"/>
                  <w:sz w:val="20"/>
                  <w:rPrChange w:id="121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>,</w:t>
              </w:r>
            </w:ins>
            <w:ins w:id="122" w:author="Ben Moore" w:date="2015-07-21T11:39:00Z">
              <w:r w:rsidRPr="00B8016E">
                <w:rPr>
                  <w:rFonts w:ascii="Arial" w:hAnsi="Arial" w:cs="Arial"/>
                  <w:sz w:val="20"/>
                  <w:rPrChange w:id="123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 xml:space="preserve"> encompassed </w:t>
              </w:r>
            </w:ins>
            <w:ins w:id="124" w:author="Ben Moore" w:date="2015-07-21T11:42:00Z">
              <w:r w:rsidR="00B97D32" w:rsidRPr="00B8016E">
                <w:rPr>
                  <w:rFonts w:ascii="Arial" w:hAnsi="Arial" w:cs="Arial"/>
                  <w:sz w:val="20"/>
                  <w:rPrChange w:id="125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>within</w:t>
              </w:r>
            </w:ins>
            <w:ins w:id="126" w:author="Ben Moore" w:date="2015-07-21T11:39:00Z">
              <w:r w:rsidRPr="00B8016E">
                <w:rPr>
                  <w:rFonts w:ascii="Arial" w:hAnsi="Arial" w:cs="Arial"/>
                  <w:sz w:val="20"/>
                  <w:rPrChange w:id="127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 xml:space="preserve"> large </w:t>
              </w:r>
              <w:proofErr w:type="spellStart"/>
              <w:r w:rsidRPr="00B8016E">
                <w:rPr>
                  <w:rFonts w:ascii="Arial" w:hAnsi="Arial" w:cs="Arial"/>
                  <w:sz w:val="20"/>
                  <w:rPrChange w:id="128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>multimegabase</w:t>
              </w:r>
              <w:proofErr w:type="spellEnd"/>
              <w:r w:rsidRPr="00B8016E">
                <w:rPr>
                  <w:rFonts w:ascii="Arial" w:hAnsi="Arial" w:cs="Arial"/>
                  <w:sz w:val="20"/>
                  <w:rPrChange w:id="129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 xml:space="preserve"> chromosome compartments. </w:t>
              </w:r>
            </w:ins>
            <w:ins w:id="130" w:author="Ben Moore" w:date="2015-07-21T11:47:00Z">
              <w:r w:rsidR="00B97D32" w:rsidRPr="00B8016E">
                <w:rPr>
                  <w:rFonts w:ascii="Arial" w:hAnsi="Arial" w:cs="Arial"/>
                  <w:sz w:val="20"/>
                  <w:rPrChange w:id="131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>In parallel with the discovery of these strata, the ENCO</w:t>
              </w:r>
              <w:r w:rsidR="00840CEE" w:rsidRPr="00B8016E">
                <w:rPr>
                  <w:rFonts w:ascii="Arial" w:hAnsi="Arial" w:cs="Arial"/>
                  <w:sz w:val="20"/>
                  <w:rPrChange w:id="132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>DE project has generated</w:t>
              </w:r>
            </w:ins>
            <w:ins w:id="133" w:author="Ben Moore" w:date="2015-07-21T11:50:00Z">
              <w:r w:rsidR="00B97D32" w:rsidRPr="00B8016E">
                <w:rPr>
                  <w:rFonts w:ascii="Arial" w:hAnsi="Arial" w:cs="Arial"/>
                  <w:sz w:val="20"/>
                  <w:rPrChange w:id="134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 xml:space="preserve"> vast amount</w:t>
              </w:r>
            </w:ins>
            <w:ins w:id="135" w:author="Ben Moore" w:date="2015-07-21T11:52:00Z">
              <w:r w:rsidR="00840CEE" w:rsidRPr="00B8016E">
                <w:rPr>
                  <w:rFonts w:ascii="Arial" w:hAnsi="Arial" w:cs="Arial"/>
                  <w:sz w:val="20"/>
                  <w:rPrChange w:id="136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>s</w:t>
              </w:r>
            </w:ins>
            <w:ins w:id="137" w:author="Ben Moore" w:date="2015-07-21T11:50:00Z">
              <w:r w:rsidR="00B97D32" w:rsidRPr="00B8016E">
                <w:rPr>
                  <w:rFonts w:ascii="Arial" w:hAnsi="Arial" w:cs="Arial"/>
                  <w:sz w:val="20"/>
                  <w:rPrChange w:id="138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 xml:space="preserve"> of </w:t>
              </w:r>
            </w:ins>
            <w:ins w:id="139" w:author="Ben Moore" w:date="2015-07-21T11:47:00Z">
              <w:r w:rsidR="00B97D32" w:rsidRPr="00B8016E">
                <w:rPr>
                  <w:rFonts w:ascii="Arial" w:hAnsi="Arial" w:cs="Arial"/>
                  <w:sz w:val="20"/>
                  <w:rPrChange w:id="140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 xml:space="preserve">data </w:t>
              </w:r>
            </w:ins>
            <w:ins w:id="141" w:author="Ben Moore" w:date="2015-07-21T11:52:00Z">
              <w:r w:rsidR="00840CEE" w:rsidRPr="00B8016E">
                <w:rPr>
                  <w:rFonts w:ascii="Arial" w:hAnsi="Arial" w:cs="Arial"/>
                  <w:sz w:val="20"/>
                  <w:rPrChange w:id="142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>through</w:t>
              </w:r>
            </w:ins>
            <w:ins w:id="143" w:author="Ben Moore" w:date="2015-07-21T11:47:00Z">
              <w:r w:rsidR="00B97D32" w:rsidRPr="00B8016E">
                <w:rPr>
                  <w:rFonts w:ascii="Arial" w:hAnsi="Arial" w:cs="Arial"/>
                  <w:sz w:val="20"/>
                  <w:rPrChange w:id="144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 xml:space="preserve"> </w:t>
              </w:r>
              <w:proofErr w:type="spellStart"/>
              <w:r w:rsidR="00B97D32" w:rsidRPr="00B8016E">
                <w:rPr>
                  <w:rFonts w:ascii="Arial" w:hAnsi="Arial" w:cs="Arial"/>
                  <w:sz w:val="20"/>
                  <w:rPrChange w:id="145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>ChIP-seq</w:t>
              </w:r>
              <w:proofErr w:type="spellEnd"/>
              <w:r w:rsidR="00B97D32" w:rsidRPr="00B8016E">
                <w:rPr>
                  <w:rFonts w:ascii="Arial" w:hAnsi="Arial" w:cs="Arial"/>
                  <w:sz w:val="20"/>
                  <w:rPrChange w:id="146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>, RNA-</w:t>
              </w:r>
              <w:proofErr w:type="spellStart"/>
              <w:r w:rsidR="00B97D32" w:rsidRPr="00B8016E">
                <w:rPr>
                  <w:rFonts w:ascii="Arial" w:hAnsi="Arial" w:cs="Arial"/>
                  <w:sz w:val="20"/>
                  <w:rPrChange w:id="147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>seq</w:t>
              </w:r>
            </w:ins>
            <w:proofErr w:type="spellEnd"/>
            <w:ins w:id="148" w:author="Ben Moore" w:date="2015-07-21T11:50:00Z">
              <w:r w:rsidR="00B97D32" w:rsidRPr="00B8016E">
                <w:rPr>
                  <w:rFonts w:ascii="Arial" w:hAnsi="Arial" w:cs="Arial"/>
                  <w:sz w:val="20"/>
                  <w:rPrChange w:id="149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 xml:space="preserve"> and other assays applied to a wide variety of cell types</w:t>
              </w:r>
              <w:r w:rsidR="00840CEE" w:rsidRPr="00B8016E">
                <w:rPr>
                  <w:rFonts w:ascii="Arial" w:hAnsi="Arial" w:cs="Arial"/>
                  <w:sz w:val="20"/>
                  <w:rPrChange w:id="150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 xml:space="preserve">, </w:t>
              </w:r>
            </w:ins>
            <w:ins w:id="151" w:author="Ben Moore" w:date="2015-07-21T11:52:00Z">
              <w:r w:rsidR="00840CEE" w:rsidRPr="00B8016E">
                <w:rPr>
                  <w:rFonts w:ascii="Arial" w:hAnsi="Arial" w:cs="Arial"/>
                  <w:sz w:val="20"/>
                  <w:rPrChange w:id="152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>forming</w:t>
              </w:r>
            </w:ins>
            <w:ins w:id="153" w:author="Ben Moore" w:date="2015-07-21T11:50:00Z">
              <w:r w:rsidR="00840CEE" w:rsidRPr="00B8016E">
                <w:rPr>
                  <w:rFonts w:ascii="Arial" w:hAnsi="Arial" w:cs="Arial"/>
                  <w:sz w:val="20"/>
                  <w:rPrChange w:id="154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 xml:space="preserve"> a comprehensive </w:t>
              </w:r>
              <w:proofErr w:type="spellStart"/>
              <w:r w:rsidR="00840CEE" w:rsidRPr="00B8016E">
                <w:rPr>
                  <w:rFonts w:ascii="Arial" w:hAnsi="Arial" w:cs="Arial"/>
                  <w:sz w:val="20"/>
                  <w:rPrChange w:id="155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>epigenomics</w:t>
              </w:r>
              <w:proofErr w:type="spellEnd"/>
              <w:r w:rsidR="00840CEE" w:rsidRPr="00B8016E">
                <w:rPr>
                  <w:rFonts w:ascii="Arial" w:hAnsi="Arial" w:cs="Arial"/>
                  <w:sz w:val="20"/>
                  <w:rPrChange w:id="156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 xml:space="preserve"> resource</w:t>
              </w:r>
            </w:ins>
            <w:ins w:id="157" w:author="Ben Moore" w:date="2015-07-21T11:53:00Z">
              <w:r w:rsidR="00840CEE" w:rsidRPr="00B8016E">
                <w:rPr>
                  <w:rFonts w:ascii="Arial" w:hAnsi="Arial" w:cs="Arial"/>
                  <w:sz w:val="20"/>
                  <w:rPrChange w:id="158" w:author="Ben Moore" w:date="2015-07-21T12:07:00Z">
                    <w:rPr>
                      <w:rFonts w:ascii="Arial" w:hAnsi="Arial" w:cs="Arial"/>
                      <w:sz w:val="20"/>
                    </w:rPr>
                  </w:rPrChange>
                </w:rPr>
                <w:t>.</w:t>
              </w:r>
            </w:ins>
          </w:p>
          <w:p w14:paraId="18791B0B" w14:textId="25DFFFE1" w:rsidR="00741CF1" w:rsidRPr="00B8016E" w:rsidDel="00B97D32" w:rsidRDefault="00741CF1" w:rsidP="00840CEE">
            <w:pPr>
              <w:ind w:firstLine="459"/>
              <w:rPr>
                <w:ins w:id="159" w:author="Colin Semple" w:date="2015-07-20T17:01:00Z"/>
                <w:del w:id="160" w:author="Ben Moore" w:date="2015-07-21T11:47:00Z"/>
                <w:rFonts w:ascii="Arial" w:hAnsi="Arial" w:cs="Arial"/>
                <w:sz w:val="20"/>
                <w:rPrChange w:id="161" w:author="Ben Moore" w:date="2015-07-21T12:07:00Z">
                  <w:rPr>
                    <w:ins w:id="162" w:author="Colin Semple" w:date="2015-07-20T17:01:00Z"/>
                    <w:del w:id="163" w:author="Ben Moore" w:date="2015-07-21T11:47:00Z"/>
                    <w:rFonts w:ascii="Arial" w:hAnsi="Arial" w:cs="Arial"/>
                    <w:szCs w:val="24"/>
                  </w:rPr>
                </w:rPrChange>
              </w:rPr>
              <w:pPrChange w:id="164" w:author="Ben Moore" w:date="2015-07-21T11:57:00Z">
                <w:pPr/>
              </w:pPrChange>
            </w:pPr>
            <w:ins w:id="165" w:author="Colin Semple" w:date="2015-07-20T17:01:00Z">
              <w:del w:id="166" w:author="Ben Moore" w:date="2015-07-21T11:47:00Z">
                <w:r w:rsidRPr="00B8016E" w:rsidDel="00B97D32">
                  <w:rPr>
                    <w:rFonts w:ascii="Arial" w:hAnsi="Arial" w:cs="Arial"/>
                    <w:sz w:val="20"/>
                    <w:rPrChange w:id="167" w:author="Ben Moore" w:date="2015-07-21T12:07:00Z">
                      <w:rPr>
                        <w:rFonts w:ascii="Arial" w:hAnsi="Arial" w:cs="Arial"/>
                        <w:szCs w:val="24"/>
                      </w:rPr>
                    </w:rPrChange>
                  </w:rPr>
                  <w:delText>Need something describing loops, TADs and compartments here.</w:delText>
                </w:r>
              </w:del>
            </w:ins>
          </w:p>
          <w:p w14:paraId="57AFC32F" w14:textId="4CA8744A" w:rsidR="00741CF1" w:rsidRPr="00B8016E" w:rsidDel="00B97D32" w:rsidRDefault="00741CF1" w:rsidP="00840CEE">
            <w:pPr>
              <w:ind w:firstLine="459"/>
              <w:rPr>
                <w:ins w:id="168" w:author="Colin Semple" w:date="2015-07-20T17:01:00Z"/>
                <w:del w:id="169" w:author="Ben Moore" w:date="2015-07-21T11:49:00Z"/>
                <w:rFonts w:ascii="Arial" w:hAnsi="Arial" w:cs="Arial"/>
                <w:sz w:val="20"/>
                <w:rPrChange w:id="170" w:author="Ben Moore" w:date="2015-07-21T12:07:00Z">
                  <w:rPr>
                    <w:ins w:id="171" w:author="Colin Semple" w:date="2015-07-20T17:01:00Z"/>
                    <w:del w:id="172" w:author="Ben Moore" w:date="2015-07-21T11:49:00Z"/>
                    <w:rFonts w:ascii="Arial" w:hAnsi="Arial" w:cs="Arial"/>
                    <w:szCs w:val="24"/>
                  </w:rPr>
                </w:rPrChange>
              </w:rPr>
              <w:pPrChange w:id="173" w:author="Ben Moore" w:date="2015-07-21T11:58:00Z">
                <w:pPr/>
              </w:pPrChange>
            </w:pPr>
            <w:ins w:id="174" w:author="Colin Semple" w:date="2015-07-20T17:02:00Z">
              <w:del w:id="175" w:author="Ben Moore" w:date="2015-07-21T11:49:00Z">
                <w:r w:rsidRPr="00B8016E" w:rsidDel="00B97D32">
                  <w:rPr>
                    <w:rFonts w:ascii="Arial" w:hAnsi="Arial" w:cs="Arial"/>
                    <w:sz w:val="20"/>
                    <w:rPrChange w:id="176" w:author="Ben Moore" w:date="2015-07-21T12:07:00Z">
                      <w:rPr>
                        <w:rFonts w:ascii="Arial" w:hAnsi="Arial" w:cs="Arial"/>
                        <w:szCs w:val="24"/>
                      </w:rPr>
                    </w:rPrChange>
                  </w:rPr>
                  <w:delText>Also mention parallel generation of fine scale genome-wide datasets (ChIP-seq</w:delText>
                </w:r>
              </w:del>
            </w:ins>
            <w:ins w:id="177" w:author="Colin Semple" w:date="2015-07-20T17:03:00Z">
              <w:del w:id="178" w:author="Ben Moore" w:date="2015-07-21T11:49:00Z">
                <w:r w:rsidR="00A24426" w:rsidRPr="00B8016E" w:rsidDel="00B97D32">
                  <w:rPr>
                    <w:rFonts w:ascii="Arial" w:hAnsi="Arial" w:cs="Arial"/>
                    <w:sz w:val="20"/>
                    <w:rPrChange w:id="179" w:author="Ben Moore" w:date="2015-07-21T12:07:00Z">
                      <w:rPr>
                        <w:rFonts w:ascii="Arial" w:hAnsi="Arial" w:cs="Arial"/>
                        <w:szCs w:val="24"/>
                      </w:rPr>
                    </w:rPrChange>
                  </w:rPr>
                  <w:delText>, DNAse-seq, RNA-seq, etc) by ENCODE et al.</w:delText>
                </w:r>
              </w:del>
            </w:ins>
          </w:p>
          <w:p w14:paraId="63A3CE90" w14:textId="2B6B70D1" w:rsidR="0062404A" w:rsidRPr="00B8016E" w:rsidRDefault="0062404A" w:rsidP="00840CEE">
            <w:pPr>
              <w:ind w:firstLine="459"/>
              <w:rPr>
                <w:ins w:id="180" w:author="Colin Semple" w:date="2015-07-20T17:04:00Z"/>
                <w:rFonts w:ascii="Arial" w:hAnsi="Arial" w:cs="Arial"/>
                <w:sz w:val="20"/>
                <w:rPrChange w:id="181" w:author="Ben Moore" w:date="2015-07-21T12:07:00Z">
                  <w:rPr>
                    <w:ins w:id="182" w:author="Colin Semple" w:date="2015-07-20T17:04:00Z"/>
                    <w:rFonts w:ascii="Arial" w:hAnsi="Arial" w:cs="Arial"/>
                    <w:szCs w:val="24"/>
                  </w:rPr>
                </w:rPrChange>
              </w:rPr>
            </w:pPr>
            <w:del w:id="183" w:author="Ben Moore" w:date="2015-07-21T11:49:00Z">
              <w:r w:rsidRPr="00B8016E" w:rsidDel="00B97D32">
                <w:rPr>
                  <w:rFonts w:ascii="Arial" w:hAnsi="Arial" w:cs="Arial"/>
                  <w:sz w:val="20"/>
                  <w:rPrChange w:id="184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 xml:space="preserve"> </w:delText>
              </w:r>
            </w:del>
            <w:r w:rsidRPr="00B8016E">
              <w:rPr>
                <w:rFonts w:ascii="Arial" w:hAnsi="Arial" w:cs="Arial"/>
                <w:sz w:val="20"/>
                <w:rPrChange w:id="185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In this work we combine Hi-C datasets describing physical genomic contacts with a large and diverse array of chromatin </w:t>
            </w:r>
            <w:ins w:id="186" w:author="Colin Semple" w:date="2015-07-20T16:58:00Z">
              <w:r w:rsidR="001F2B2D" w:rsidRPr="00B8016E">
                <w:rPr>
                  <w:rFonts w:ascii="Arial" w:hAnsi="Arial" w:cs="Arial"/>
                  <w:sz w:val="20"/>
                  <w:rPrChange w:id="187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>features</w:t>
              </w:r>
            </w:ins>
            <w:del w:id="188" w:author="Colin Semple" w:date="2015-07-20T16:58:00Z">
              <w:r w:rsidRPr="00B8016E" w:rsidDel="001F2B2D">
                <w:rPr>
                  <w:rFonts w:ascii="Arial" w:hAnsi="Arial" w:cs="Arial"/>
                  <w:sz w:val="20"/>
                  <w:rPrChange w:id="189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>data</w:delText>
              </w:r>
            </w:del>
            <w:r w:rsidRPr="00B8016E">
              <w:rPr>
                <w:rFonts w:ascii="Arial" w:hAnsi="Arial" w:cs="Arial"/>
                <w:sz w:val="20"/>
                <w:rPrChange w:id="190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 derived at a much finer scale</w:t>
            </w:r>
            <w:ins w:id="191" w:author="Colin Semple" w:date="2015-07-20T16:57:00Z">
              <w:r w:rsidR="001F2B2D" w:rsidRPr="00B8016E">
                <w:rPr>
                  <w:rFonts w:ascii="Arial" w:hAnsi="Arial" w:cs="Arial"/>
                  <w:sz w:val="20"/>
                  <w:rPrChange w:id="192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 xml:space="preserve"> in the same mammalian cell types.</w:t>
              </w:r>
            </w:ins>
            <w:ins w:id="193" w:author="Colin Semple" w:date="2015-07-20T16:58:00Z">
              <w:r w:rsidR="001F2B2D" w:rsidRPr="00B8016E">
                <w:rPr>
                  <w:rFonts w:ascii="Arial" w:hAnsi="Arial" w:cs="Arial"/>
                  <w:sz w:val="20"/>
                  <w:rPrChange w:id="194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 xml:space="preserve"> These features i</w:t>
              </w:r>
            </w:ins>
            <w:del w:id="195" w:author="Colin Semple" w:date="2015-07-20T16:58:00Z">
              <w:r w:rsidRPr="00B8016E" w:rsidDel="001F2B2D">
                <w:rPr>
                  <w:rFonts w:ascii="Arial" w:hAnsi="Arial" w:cs="Arial"/>
                  <w:sz w:val="20"/>
                  <w:rPrChange w:id="196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>, i</w:delText>
              </w:r>
            </w:del>
            <w:r w:rsidRPr="00B8016E">
              <w:rPr>
                <w:rFonts w:ascii="Arial" w:hAnsi="Arial" w:cs="Arial"/>
                <w:sz w:val="20"/>
                <w:rPrChange w:id="197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>nclud</w:t>
            </w:r>
            <w:ins w:id="198" w:author="Colin Semple" w:date="2015-07-20T16:58:00Z">
              <w:r w:rsidR="001F2B2D" w:rsidRPr="00B8016E">
                <w:rPr>
                  <w:rFonts w:ascii="Arial" w:hAnsi="Arial" w:cs="Arial"/>
                  <w:sz w:val="20"/>
                  <w:rPrChange w:id="199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>e</w:t>
              </w:r>
            </w:ins>
            <w:del w:id="200" w:author="Colin Semple" w:date="2015-07-20T16:58:00Z">
              <w:r w:rsidRPr="00B8016E" w:rsidDel="001F2B2D">
                <w:rPr>
                  <w:rFonts w:ascii="Arial" w:hAnsi="Arial" w:cs="Arial"/>
                  <w:sz w:val="20"/>
                  <w:rPrChange w:id="201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>ing for example</w:delText>
              </w:r>
            </w:del>
            <w:r w:rsidRPr="00B8016E">
              <w:rPr>
                <w:rFonts w:ascii="Arial" w:hAnsi="Arial" w:cs="Arial"/>
                <w:sz w:val="20"/>
                <w:rPrChange w:id="202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 levels of bound transcription factors, histone modifications and expression data. These data are then </w:t>
            </w:r>
            <w:ins w:id="203" w:author="Colin Semple" w:date="2015-07-20T16:59:00Z">
              <w:r w:rsidR="001F2B2D" w:rsidRPr="00B8016E">
                <w:rPr>
                  <w:rFonts w:ascii="Arial" w:hAnsi="Arial" w:cs="Arial"/>
                  <w:sz w:val="20"/>
                  <w:rPrChange w:id="204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>integrated</w:t>
              </w:r>
            </w:ins>
            <w:del w:id="205" w:author="Colin Semple" w:date="2015-07-20T16:59:00Z">
              <w:r w:rsidRPr="00B8016E" w:rsidDel="001F2B2D">
                <w:rPr>
                  <w:rFonts w:ascii="Arial" w:hAnsi="Arial" w:cs="Arial"/>
                  <w:sz w:val="20"/>
                  <w:rPrChange w:id="206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>brought together</w:delText>
              </w:r>
            </w:del>
            <w:r w:rsidRPr="00B8016E">
              <w:rPr>
                <w:rFonts w:ascii="Arial" w:hAnsi="Arial" w:cs="Arial"/>
                <w:sz w:val="20"/>
                <w:rPrChange w:id="207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 in a </w:t>
            </w:r>
            <w:del w:id="208" w:author="Ben Moore" w:date="2015-07-21T12:04:00Z">
              <w:r w:rsidRPr="00B8016E" w:rsidDel="00243727">
                <w:rPr>
                  <w:rFonts w:ascii="Arial" w:hAnsi="Arial" w:cs="Arial"/>
                  <w:sz w:val="20"/>
                  <w:rPrChange w:id="209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 xml:space="preserve">quantitative and </w:delText>
              </w:r>
            </w:del>
            <w:ins w:id="210" w:author="Colin Semple" w:date="2015-07-20T17:00:00Z">
              <w:r w:rsidR="001F2B2D" w:rsidRPr="00B8016E">
                <w:rPr>
                  <w:rFonts w:ascii="Arial" w:hAnsi="Arial" w:cs="Arial"/>
                  <w:sz w:val="20"/>
                  <w:rPrChange w:id="211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 xml:space="preserve">statistically </w:t>
              </w:r>
            </w:ins>
            <w:r w:rsidRPr="00B8016E">
              <w:rPr>
                <w:rFonts w:ascii="Arial" w:hAnsi="Arial" w:cs="Arial"/>
                <w:sz w:val="20"/>
                <w:rPrChange w:id="212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rigorous way, through a predictive modelling framework </w:t>
            </w:r>
            <w:ins w:id="213" w:author="Colin Semple" w:date="2015-07-20T17:00:00Z">
              <w:r w:rsidR="001F2B2D" w:rsidRPr="00B8016E">
                <w:rPr>
                  <w:rFonts w:ascii="Arial" w:hAnsi="Arial" w:cs="Arial"/>
                  <w:sz w:val="20"/>
                  <w:rPrChange w:id="214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 xml:space="preserve">from the </w:t>
              </w:r>
              <w:proofErr w:type="gramStart"/>
              <w:r w:rsidR="001F2B2D" w:rsidRPr="00B8016E">
                <w:rPr>
                  <w:rFonts w:ascii="Arial" w:hAnsi="Arial" w:cs="Arial"/>
                  <w:sz w:val="20"/>
                  <w:rPrChange w:id="215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>machine learning</w:t>
              </w:r>
              <w:proofErr w:type="gramEnd"/>
              <w:r w:rsidR="001F2B2D" w:rsidRPr="00B8016E">
                <w:rPr>
                  <w:rFonts w:ascii="Arial" w:hAnsi="Arial" w:cs="Arial"/>
                  <w:sz w:val="20"/>
                  <w:rPrChange w:id="216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 xml:space="preserve"> field</w:t>
              </w:r>
            </w:ins>
            <w:del w:id="217" w:author="Colin Semple" w:date="2015-07-20T17:00:00Z">
              <w:r w:rsidRPr="00B8016E" w:rsidDel="001F2B2D">
                <w:rPr>
                  <w:rFonts w:ascii="Arial" w:hAnsi="Arial" w:cs="Arial"/>
                  <w:sz w:val="20"/>
                  <w:rPrChange w:id="218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>and applied statistical analyses</w:delText>
              </w:r>
            </w:del>
            <w:r w:rsidRPr="00B8016E">
              <w:rPr>
                <w:rFonts w:ascii="Arial" w:hAnsi="Arial" w:cs="Arial"/>
                <w:sz w:val="20"/>
                <w:rPrChange w:id="219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>.</w:t>
            </w:r>
            <w:ins w:id="220" w:author="Colin Semple" w:date="2015-07-20T17:04:00Z">
              <w:r w:rsidR="00A24426" w:rsidRPr="00B8016E">
                <w:rPr>
                  <w:rFonts w:ascii="Arial" w:hAnsi="Arial" w:cs="Arial"/>
                  <w:sz w:val="20"/>
                  <w:rPrChange w:id="221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 xml:space="preserve"> These studies were extended, within a collaborative project, to encompass a dataset of matched Hi-C and expression data collected over a </w:t>
              </w:r>
            </w:ins>
            <w:ins w:id="222" w:author="Colin Semple" w:date="2015-07-20T17:05:00Z">
              <w:r w:rsidR="00A24426" w:rsidRPr="00B8016E">
                <w:rPr>
                  <w:rFonts w:ascii="Arial" w:hAnsi="Arial" w:cs="Arial"/>
                  <w:sz w:val="20"/>
                  <w:rPrChange w:id="223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 xml:space="preserve">murine neural </w:t>
              </w:r>
            </w:ins>
            <w:ins w:id="224" w:author="Colin Semple" w:date="2015-07-20T17:04:00Z">
              <w:r w:rsidR="00A24426" w:rsidRPr="00B8016E">
                <w:rPr>
                  <w:rFonts w:ascii="Arial" w:hAnsi="Arial" w:cs="Arial"/>
                  <w:sz w:val="20"/>
                  <w:rPrChange w:id="225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 xml:space="preserve">differentiation </w:t>
              </w:r>
              <w:proofErr w:type="spellStart"/>
              <w:r w:rsidR="00A24426" w:rsidRPr="00B8016E">
                <w:rPr>
                  <w:rFonts w:ascii="Arial" w:hAnsi="Arial" w:cs="Arial"/>
                  <w:sz w:val="20"/>
                  <w:rPrChange w:id="226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>timecourse</w:t>
              </w:r>
              <w:proofErr w:type="spellEnd"/>
              <w:r w:rsidR="00A24426" w:rsidRPr="00B8016E">
                <w:rPr>
                  <w:rFonts w:ascii="Arial" w:hAnsi="Arial" w:cs="Arial"/>
                  <w:sz w:val="20"/>
                  <w:rPrChange w:id="227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>.</w:t>
              </w:r>
            </w:ins>
          </w:p>
          <w:p w14:paraId="3C1BD3B6" w14:textId="77777777" w:rsidR="00A24426" w:rsidRPr="00B8016E" w:rsidDel="00A24426" w:rsidRDefault="00A24426" w:rsidP="00840CEE">
            <w:pPr>
              <w:ind w:firstLine="459"/>
              <w:rPr>
                <w:del w:id="228" w:author="Colin Semple" w:date="2015-07-20T17:06:00Z"/>
                <w:rFonts w:ascii="Arial" w:hAnsi="Arial" w:cs="Arial"/>
                <w:sz w:val="20"/>
                <w:rPrChange w:id="229" w:author="Ben Moore" w:date="2015-07-21T12:07:00Z">
                  <w:rPr>
                    <w:del w:id="230" w:author="Colin Semple" w:date="2015-07-20T17:06:00Z"/>
                    <w:rFonts w:ascii="Arial" w:hAnsi="Arial" w:cs="Arial"/>
                    <w:szCs w:val="24"/>
                  </w:rPr>
                </w:rPrChange>
              </w:rPr>
              <w:pPrChange w:id="231" w:author="Ben Moore" w:date="2015-07-21T11:57:00Z">
                <w:pPr/>
              </w:pPrChange>
            </w:pPr>
          </w:p>
          <w:p w14:paraId="1E38438E" w14:textId="77777777" w:rsidR="0062404A" w:rsidRPr="00B8016E" w:rsidDel="00840CEE" w:rsidRDefault="0062404A" w:rsidP="00840CEE">
            <w:pPr>
              <w:ind w:firstLine="459"/>
              <w:rPr>
                <w:del w:id="232" w:author="Ben Moore" w:date="2015-07-21T11:58:00Z"/>
                <w:rFonts w:ascii="Arial" w:hAnsi="Arial" w:cs="Arial"/>
                <w:sz w:val="20"/>
                <w:rPrChange w:id="233" w:author="Ben Moore" w:date="2015-07-21T12:07:00Z">
                  <w:rPr>
                    <w:del w:id="234" w:author="Ben Moore" w:date="2015-07-21T11:58:00Z"/>
                    <w:rFonts w:ascii="Arial" w:hAnsi="Arial" w:cs="Arial"/>
                    <w:szCs w:val="24"/>
                  </w:rPr>
                </w:rPrChange>
              </w:rPr>
              <w:pPrChange w:id="235" w:author="Ben Moore" w:date="2015-07-21T11:57:00Z">
                <w:pPr/>
              </w:pPrChange>
            </w:pPr>
          </w:p>
          <w:p w14:paraId="6F845EDF" w14:textId="53D3BA7F" w:rsidR="0062404A" w:rsidRPr="00B8016E" w:rsidRDefault="0062404A" w:rsidP="00840CEE">
            <w:pPr>
              <w:ind w:firstLine="459"/>
              <w:rPr>
                <w:rFonts w:ascii="Arial" w:hAnsi="Arial" w:cs="Arial"/>
                <w:sz w:val="20"/>
                <w:rPrChange w:id="236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</w:pPr>
            <w:del w:id="237" w:author="Colin Semple" w:date="2015-07-20T17:06:00Z">
              <w:r w:rsidRPr="00B8016E" w:rsidDel="00A24426">
                <w:rPr>
                  <w:rFonts w:ascii="Arial" w:hAnsi="Arial" w:cs="Arial"/>
                  <w:sz w:val="20"/>
                  <w:rPrChange w:id="238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 xml:space="preserve">First </w:delText>
              </w:r>
            </w:del>
            <w:ins w:id="239" w:author="Colin Semple" w:date="2015-07-20T17:06:00Z">
              <w:r w:rsidR="00A24426" w:rsidRPr="00B8016E">
                <w:rPr>
                  <w:rFonts w:ascii="Arial" w:hAnsi="Arial" w:cs="Arial"/>
                  <w:sz w:val="20"/>
                  <w:rPrChange w:id="240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>W</w:t>
              </w:r>
            </w:ins>
            <w:del w:id="241" w:author="Colin Semple" w:date="2015-07-20T17:06:00Z">
              <w:r w:rsidRPr="00B8016E" w:rsidDel="00A24426">
                <w:rPr>
                  <w:rFonts w:ascii="Arial" w:hAnsi="Arial" w:cs="Arial"/>
                  <w:sz w:val="20"/>
                  <w:rPrChange w:id="242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>w</w:delText>
              </w:r>
            </w:del>
            <w:r w:rsidRPr="00B8016E">
              <w:rPr>
                <w:rFonts w:ascii="Arial" w:hAnsi="Arial" w:cs="Arial"/>
                <w:sz w:val="20"/>
                <w:rPrChange w:id="243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>e compare higher order chromatin organisation across a variety of human cell types and find pervasive conservation of chromatin organisation at multiple scales</w:t>
            </w:r>
            <w:ins w:id="244" w:author="Colin Semple" w:date="2015-07-20T17:07:00Z">
              <w:del w:id="245" w:author="Ben Moore" w:date="2015-07-21T11:59:00Z">
                <w:r w:rsidR="00A24426" w:rsidRPr="00B8016E" w:rsidDel="00840CEE">
                  <w:rPr>
                    <w:rFonts w:ascii="Arial" w:hAnsi="Arial" w:cs="Arial"/>
                    <w:sz w:val="20"/>
                    <w:rPrChange w:id="246" w:author="Ben Moore" w:date="2015-07-21T12:07:00Z">
                      <w:rPr>
                        <w:rFonts w:ascii="Arial" w:hAnsi="Arial" w:cs="Arial"/>
                        <w:szCs w:val="24"/>
                      </w:rPr>
                    </w:rPrChange>
                  </w:rPr>
                  <w:delText xml:space="preserve">, from </w:delText>
                </w:r>
              </w:del>
              <w:del w:id="247" w:author="Ben Moore" w:date="2015-07-21T11:55:00Z">
                <w:r w:rsidR="00A24426" w:rsidRPr="00B8016E" w:rsidDel="00840CEE">
                  <w:rPr>
                    <w:rFonts w:ascii="Arial" w:hAnsi="Arial" w:cs="Arial"/>
                    <w:sz w:val="20"/>
                    <w:rPrChange w:id="248" w:author="Ben Moore" w:date="2015-07-21T12:07:00Z">
                      <w:rPr>
                        <w:rFonts w:ascii="Arial" w:hAnsi="Arial" w:cs="Arial"/>
                        <w:szCs w:val="24"/>
                      </w:rPr>
                    </w:rPrChange>
                  </w:rPr>
                  <w:delText>XXX</w:delText>
                </w:r>
              </w:del>
              <w:del w:id="249" w:author="Ben Moore" w:date="2015-07-21T11:59:00Z">
                <w:r w:rsidR="00A24426" w:rsidRPr="00B8016E" w:rsidDel="00840CEE">
                  <w:rPr>
                    <w:rFonts w:ascii="Arial" w:hAnsi="Arial" w:cs="Arial"/>
                    <w:sz w:val="20"/>
                    <w:rPrChange w:id="250" w:author="Ben Moore" w:date="2015-07-21T12:07:00Z">
                      <w:rPr>
                        <w:rFonts w:ascii="Arial" w:hAnsi="Arial" w:cs="Arial"/>
                        <w:szCs w:val="24"/>
                      </w:rPr>
                    </w:rPrChange>
                  </w:rPr>
                  <w:delText xml:space="preserve"> to </w:delText>
                </w:r>
              </w:del>
              <w:del w:id="251" w:author="Ben Moore" w:date="2015-07-21T11:55:00Z">
                <w:r w:rsidR="00A24426" w:rsidRPr="00B8016E" w:rsidDel="00840CEE">
                  <w:rPr>
                    <w:rFonts w:ascii="Arial" w:hAnsi="Arial" w:cs="Arial"/>
                    <w:sz w:val="20"/>
                    <w:rPrChange w:id="252" w:author="Ben Moore" w:date="2015-07-21T12:07:00Z">
                      <w:rPr>
                        <w:rFonts w:ascii="Arial" w:hAnsi="Arial" w:cs="Arial"/>
                        <w:szCs w:val="24"/>
                      </w:rPr>
                    </w:rPrChange>
                  </w:rPr>
                  <w:delText>XXX</w:delText>
                </w:r>
              </w:del>
            </w:ins>
            <w:r w:rsidRPr="00B8016E">
              <w:rPr>
                <w:rFonts w:ascii="Arial" w:hAnsi="Arial" w:cs="Arial"/>
                <w:sz w:val="20"/>
                <w:rPrChange w:id="253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. </w:t>
            </w:r>
            <w:ins w:id="254" w:author="Colin Semple" w:date="2015-07-20T17:08:00Z">
              <w:r w:rsidR="00A24426" w:rsidRPr="00B8016E">
                <w:rPr>
                  <w:rFonts w:ascii="Arial" w:hAnsi="Arial" w:cs="Arial"/>
                  <w:sz w:val="20"/>
                  <w:rPrChange w:id="255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>W</w:t>
              </w:r>
            </w:ins>
            <w:del w:id="256" w:author="Colin Semple" w:date="2015-07-20T17:08:00Z">
              <w:r w:rsidRPr="00B8016E" w:rsidDel="00A24426">
                <w:rPr>
                  <w:rFonts w:ascii="Arial" w:hAnsi="Arial" w:cs="Arial"/>
                  <w:sz w:val="20"/>
                  <w:rPrChange w:id="257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>Beyond this w</w:delText>
              </w:r>
            </w:del>
            <w:r w:rsidRPr="00B8016E">
              <w:rPr>
                <w:rFonts w:ascii="Arial" w:hAnsi="Arial" w:cs="Arial"/>
                <w:sz w:val="20"/>
                <w:rPrChange w:id="258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e </w:t>
            </w:r>
            <w:ins w:id="259" w:author="Colin Semple" w:date="2015-07-20T17:08:00Z">
              <w:r w:rsidR="00A24426" w:rsidRPr="00B8016E">
                <w:rPr>
                  <w:rFonts w:ascii="Arial" w:hAnsi="Arial" w:cs="Arial"/>
                  <w:sz w:val="20"/>
                  <w:rPrChange w:id="260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 xml:space="preserve">also </w:t>
              </w:r>
            </w:ins>
            <w:proofErr w:type="gramStart"/>
            <w:r w:rsidRPr="00B8016E">
              <w:rPr>
                <w:rFonts w:ascii="Arial" w:hAnsi="Arial" w:cs="Arial"/>
                <w:sz w:val="20"/>
                <w:rPrChange w:id="261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>identify</w:t>
            </w:r>
            <w:proofErr w:type="gramEnd"/>
            <w:r w:rsidRPr="00B8016E">
              <w:rPr>
                <w:rFonts w:ascii="Arial" w:hAnsi="Arial" w:cs="Arial"/>
                <w:sz w:val="20"/>
                <w:rPrChange w:id="262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 structurally variable regions </w:t>
            </w:r>
            <w:ins w:id="263" w:author="Colin Semple" w:date="2015-07-20T17:08:00Z">
              <w:r w:rsidR="00A24426" w:rsidRPr="00B8016E">
                <w:rPr>
                  <w:rFonts w:ascii="Arial" w:hAnsi="Arial" w:cs="Arial"/>
                  <w:sz w:val="20"/>
                  <w:rPrChange w:id="264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 xml:space="preserve">between cell types, </w:t>
              </w:r>
            </w:ins>
            <w:r w:rsidRPr="00B8016E">
              <w:rPr>
                <w:rFonts w:ascii="Arial" w:hAnsi="Arial" w:cs="Arial"/>
                <w:sz w:val="20"/>
                <w:rPrChange w:id="265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>that</w:t>
            </w:r>
            <w:ins w:id="266" w:author="Colin Semple" w:date="2015-07-20T17:07:00Z">
              <w:r w:rsidR="00A24426" w:rsidRPr="00B8016E">
                <w:rPr>
                  <w:rFonts w:ascii="Arial" w:hAnsi="Arial" w:cs="Arial"/>
                  <w:sz w:val="20"/>
                  <w:rPrChange w:id="267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 xml:space="preserve"> are rich in active </w:t>
              </w:r>
            </w:ins>
            <w:del w:id="268" w:author="Colin Semple" w:date="2015-07-20T17:07:00Z">
              <w:r w:rsidRPr="00B8016E" w:rsidDel="00A24426">
                <w:rPr>
                  <w:rFonts w:ascii="Arial" w:hAnsi="Arial" w:cs="Arial"/>
                  <w:sz w:val="20"/>
                  <w:rPrChange w:id="269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 xml:space="preserve"> are </w:delText>
              </w:r>
            </w:del>
            <w:r w:rsidRPr="00B8016E">
              <w:rPr>
                <w:rFonts w:ascii="Arial" w:hAnsi="Arial" w:cs="Arial"/>
                <w:sz w:val="20"/>
                <w:rPrChange w:id="270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>enhancer</w:t>
            </w:r>
            <w:ins w:id="271" w:author="Colin Semple" w:date="2015-07-20T17:07:00Z">
              <w:r w:rsidR="00A24426" w:rsidRPr="00B8016E">
                <w:rPr>
                  <w:rFonts w:ascii="Arial" w:hAnsi="Arial" w:cs="Arial"/>
                  <w:sz w:val="20"/>
                  <w:rPrChange w:id="272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>s</w:t>
              </w:r>
            </w:ins>
            <w:del w:id="273" w:author="Colin Semple" w:date="2015-07-20T17:07:00Z">
              <w:r w:rsidRPr="00B8016E" w:rsidDel="00A24426">
                <w:rPr>
                  <w:rFonts w:ascii="Arial" w:hAnsi="Arial" w:cs="Arial"/>
                  <w:sz w:val="20"/>
                  <w:rPrChange w:id="274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>-rich</w:delText>
              </w:r>
            </w:del>
            <w:r w:rsidRPr="00B8016E">
              <w:rPr>
                <w:rFonts w:ascii="Arial" w:hAnsi="Arial" w:cs="Arial"/>
                <w:sz w:val="20"/>
                <w:rPrChange w:id="275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 and contain loci of known cell-type specific function. We </w:t>
            </w:r>
            <w:ins w:id="276" w:author="Colin Semple" w:date="2015-07-20T17:09:00Z">
              <w:r w:rsidR="00A24426" w:rsidRPr="00B8016E">
                <w:rPr>
                  <w:rFonts w:ascii="Arial" w:hAnsi="Arial" w:cs="Arial"/>
                  <w:sz w:val="20"/>
                  <w:rPrChange w:id="277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>show that</w:t>
              </w:r>
            </w:ins>
            <w:del w:id="278" w:author="Colin Semple" w:date="2015-07-20T17:09:00Z">
              <w:r w:rsidRPr="00B8016E" w:rsidDel="00A24426">
                <w:rPr>
                  <w:rFonts w:ascii="Arial" w:hAnsi="Arial" w:cs="Arial"/>
                  <w:sz w:val="20"/>
                  <w:rPrChange w:id="279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>find</w:delText>
              </w:r>
            </w:del>
            <w:r w:rsidRPr="00B8016E">
              <w:rPr>
                <w:rFonts w:ascii="Arial" w:hAnsi="Arial" w:cs="Arial"/>
                <w:sz w:val="20"/>
                <w:rPrChange w:id="280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 broad aspects of higher order chromatin organisation, such as </w:t>
            </w:r>
            <w:del w:id="281" w:author="Colin Semple" w:date="2015-07-20T17:08:00Z">
              <w:r w:rsidRPr="00B8016E" w:rsidDel="00A24426">
                <w:rPr>
                  <w:rFonts w:ascii="Arial" w:hAnsi="Arial" w:cs="Arial"/>
                  <w:sz w:val="20"/>
                  <w:rPrChange w:id="282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 xml:space="preserve">chromosome </w:delText>
              </w:r>
            </w:del>
            <w:ins w:id="283" w:author="Colin Semple" w:date="2015-07-20T17:08:00Z">
              <w:r w:rsidR="00A24426" w:rsidRPr="00B8016E">
                <w:rPr>
                  <w:rFonts w:ascii="Arial" w:hAnsi="Arial" w:cs="Arial"/>
                  <w:sz w:val="20"/>
                  <w:rPrChange w:id="284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 xml:space="preserve">nuclear </w:t>
              </w:r>
            </w:ins>
            <w:r w:rsidRPr="00B8016E">
              <w:rPr>
                <w:rFonts w:ascii="Arial" w:hAnsi="Arial" w:cs="Arial"/>
                <w:sz w:val="20"/>
                <w:rPrChange w:id="285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>compartment</w:t>
            </w:r>
            <w:ins w:id="286" w:author="Colin Semple" w:date="2015-07-20T17:09:00Z">
              <w:r w:rsidR="00A24426" w:rsidRPr="00B8016E">
                <w:rPr>
                  <w:rFonts w:ascii="Arial" w:hAnsi="Arial" w:cs="Arial"/>
                  <w:sz w:val="20"/>
                  <w:rPrChange w:id="287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 xml:space="preserve"> domain</w:t>
              </w:r>
            </w:ins>
            <w:r w:rsidRPr="00B8016E">
              <w:rPr>
                <w:rFonts w:ascii="Arial" w:hAnsi="Arial" w:cs="Arial"/>
                <w:sz w:val="20"/>
                <w:rPrChange w:id="288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s, </w:t>
            </w:r>
            <w:ins w:id="289" w:author="Colin Semple" w:date="2015-07-20T17:09:00Z">
              <w:r w:rsidR="00A24426" w:rsidRPr="00B8016E">
                <w:rPr>
                  <w:rFonts w:ascii="Arial" w:hAnsi="Arial" w:cs="Arial"/>
                  <w:sz w:val="20"/>
                  <w:rPrChange w:id="290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>can be accurately</w:t>
              </w:r>
            </w:ins>
            <w:del w:id="291" w:author="Colin Semple" w:date="2015-07-20T17:09:00Z">
              <w:r w:rsidRPr="00B8016E" w:rsidDel="00A24426">
                <w:rPr>
                  <w:rFonts w:ascii="Arial" w:hAnsi="Arial" w:cs="Arial"/>
                  <w:sz w:val="20"/>
                  <w:rPrChange w:id="292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>to be highly</w:delText>
              </w:r>
            </w:del>
            <w:r w:rsidRPr="00B8016E">
              <w:rPr>
                <w:rFonts w:ascii="Arial" w:hAnsi="Arial" w:cs="Arial"/>
                <w:sz w:val="20"/>
                <w:rPrChange w:id="293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 predict</w:t>
            </w:r>
            <w:ins w:id="294" w:author="Colin Semple" w:date="2015-07-20T17:09:00Z">
              <w:r w:rsidR="00A24426" w:rsidRPr="00B8016E">
                <w:rPr>
                  <w:rFonts w:ascii="Arial" w:hAnsi="Arial" w:cs="Arial"/>
                  <w:sz w:val="20"/>
                  <w:rPrChange w:id="295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>ed</w:t>
              </w:r>
            </w:ins>
            <w:del w:id="296" w:author="Colin Semple" w:date="2015-07-20T17:09:00Z">
              <w:r w:rsidRPr="00B8016E" w:rsidDel="00A24426">
                <w:rPr>
                  <w:rFonts w:ascii="Arial" w:hAnsi="Arial" w:cs="Arial"/>
                  <w:sz w:val="20"/>
                  <w:rPrChange w:id="297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>able</w:delText>
              </w:r>
            </w:del>
            <w:r w:rsidRPr="00B8016E">
              <w:rPr>
                <w:rFonts w:ascii="Arial" w:hAnsi="Arial" w:cs="Arial"/>
                <w:sz w:val="20"/>
                <w:rPrChange w:id="298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 in a variety of human cell types</w:t>
            </w:r>
            <w:ins w:id="299" w:author="Colin Semple" w:date="2015-07-20T17:10:00Z">
              <w:r w:rsidR="00A24426" w:rsidRPr="00B8016E">
                <w:rPr>
                  <w:rFonts w:ascii="Arial" w:hAnsi="Arial" w:cs="Arial"/>
                  <w:sz w:val="20"/>
                  <w:rPrChange w:id="300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 xml:space="preserve">, </w:t>
              </w:r>
            </w:ins>
            <w:ins w:id="301" w:author="Colin Semple" w:date="2015-07-20T17:11:00Z">
              <w:r w:rsidR="00A24426" w:rsidRPr="00B8016E">
                <w:rPr>
                  <w:rFonts w:ascii="Arial" w:hAnsi="Arial" w:cs="Arial"/>
                  <w:sz w:val="20"/>
                  <w:rPrChange w:id="302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 xml:space="preserve">using models </w:t>
              </w:r>
            </w:ins>
            <w:ins w:id="303" w:author="Colin Semple" w:date="2015-07-20T17:10:00Z">
              <w:r w:rsidR="00A24426" w:rsidRPr="00B8016E">
                <w:rPr>
                  <w:rFonts w:ascii="Arial" w:hAnsi="Arial" w:cs="Arial"/>
                  <w:sz w:val="20"/>
                  <w:rPrChange w:id="304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>based upon underlying chromatin features</w:t>
              </w:r>
            </w:ins>
            <w:r w:rsidRPr="00B8016E">
              <w:rPr>
                <w:rFonts w:ascii="Arial" w:hAnsi="Arial" w:cs="Arial"/>
                <w:sz w:val="20"/>
                <w:rPrChange w:id="305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. We dissect these </w:t>
            </w:r>
            <w:ins w:id="306" w:author="Colin Semple" w:date="2015-07-20T17:16:00Z">
              <w:r w:rsidR="00B62864" w:rsidRPr="00B8016E">
                <w:rPr>
                  <w:rFonts w:ascii="Arial" w:hAnsi="Arial" w:cs="Arial"/>
                  <w:sz w:val="20"/>
                  <w:rPrChange w:id="307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 xml:space="preserve">quantitative </w:t>
              </w:r>
            </w:ins>
            <w:r w:rsidRPr="00B8016E">
              <w:rPr>
                <w:rFonts w:ascii="Arial" w:hAnsi="Arial" w:cs="Arial"/>
                <w:sz w:val="20"/>
                <w:rPrChange w:id="308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models and find them to be </w:t>
            </w:r>
            <w:proofErr w:type="spellStart"/>
            <w:r w:rsidRPr="00B8016E">
              <w:rPr>
                <w:rFonts w:ascii="Arial" w:hAnsi="Arial" w:cs="Arial"/>
                <w:sz w:val="20"/>
                <w:rPrChange w:id="309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>generalisable</w:t>
            </w:r>
            <w:proofErr w:type="spellEnd"/>
            <w:r w:rsidRPr="00B8016E">
              <w:rPr>
                <w:rFonts w:ascii="Arial" w:hAnsi="Arial" w:cs="Arial"/>
                <w:sz w:val="20"/>
                <w:rPrChange w:id="310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 to novel cell types, </w:t>
            </w:r>
            <w:ins w:id="311" w:author="Colin Semple" w:date="2015-07-20T17:11:00Z">
              <w:r w:rsidR="00A24426" w:rsidRPr="00B8016E">
                <w:rPr>
                  <w:rFonts w:ascii="Arial" w:hAnsi="Arial" w:cs="Arial"/>
                  <w:sz w:val="20"/>
                  <w:rPrChange w:id="312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>presumably reflecting</w:t>
              </w:r>
            </w:ins>
            <w:del w:id="313" w:author="Colin Semple" w:date="2015-07-20T17:11:00Z">
              <w:r w:rsidRPr="00B8016E" w:rsidDel="00A24426">
                <w:rPr>
                  <w:rFonts w:ascii="Arial" w:hAnsi="Arial" w:cs="Arial"/>
                  <w:sz w:val="20"/>
                  <w:rPrChange w:id="314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>due to</w:delText>
              </w:r>
            </w:del>
            <w:r w:rsidRPr="00B8016E">
              <w:rPr>
                <w:rFonts w:ascii="Arial" w:hAnsi="Arial" w:cs="Arial"/>
                <w:sz w:val="20"/>
                <w:rPrChange w:id="315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 fundamental biological rules linking compartments with key activating and repressive signals. These models describe the strong interconnectedness between locus-level </w:t>
            </w:r>
            <w:del w:id="316" w:author="Colin Semple" w:date="2015-07-20T17:14:00Z">
              <w:r w:rsidRPr="00B8016E" w:rsidDel="00B62864">
                <w:rPr>
                  <w:rFonts w:ascii="Arial" w:hAnsi="Arial" w:cs="Arial"/>
                  <w:sz w:val="20"/>
                  <w:rPrChange w:id="317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>enrichments</w:delText>
              </w:r>
            </w:del>
            <w:ins w:id="318" w:author="Colin Semple" w:date="2015-07-20T17:14:00Z">
              <w:r w:rsidR="00B62864" w:rsidRPr="00B8016E">
                <w:rPr>
                  <w:rFonts w:ascii="Arial" w:hAnsi="Arial" w:cs="Arial"/>
                  <w:sz w:val="20"/>
                  <w:rPrChange w:id="319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>patterns of local histone modifications and bound factors</w:t>
              </w:r>
            </w:ins>
            <w:ins w:id="320" w:author="Colin Semple" w:date="2015-07-20T17:13:00Z">
              <w:r w:rsidR="00B62864" w:rsidRPr="00B8016E">
                <w:rPr>
                  <w:rFonts w:ascii="Arial" w:hAnsi="Arial" w:cs="Arial"/>
                  <w:sz w:val="20"/>
                  <w:rPrChange w:id="321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 xml:space="preserve">, on the order of hundreds or thousands of </w:t>
              </w:r>
              <w:proofErr w:type="spellStart"/>
              <w:r w:rsidR="00B62864" w:rsidRPr="00B8016E">
                <w:rPr>
                  <w:rFonts w:ascii="Arial" w:hAnsi="Arial" w:cs="Arial"/>
                  <w:sz w:val="20"/>
                  <w:rPrChange w:id="322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>basepairs</w:t>
              </w:r>
              <w:proofErr w:type="spellEnd"/>
              <w:r w:rsidR="00B62864" w:rsidRPr="00B8016E">
                <w:rPr>
                  <w:rFonts w:ascii="Arial" w:hAnsi="Arial" w:cs="Arial"/>
                  <w:sz w:val="20"/>
                  <w:rPrChange w:id="323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>,</w:t>
              </w:r>
            </w:ins>
            <w:del w:id="324" w:author="Colin Semple" w:date="2015-07-20T17:14:00Z">
              <w:r w:rsidRPr="00B8016E" w:rsidDel="00B62864">
                <w:rPr>
                  <w:rFonts w:ascii="Arial" w:hAnsi="Arial" w:cs="Arial"/>
                  <w:sz w:val="20"/>
                  <w:rPrChange w:id="325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 xml:space="preserve"> and depletions</w:delText>
              </w:r>
            </w:del>
            <w:r w:rsidRPr="00B8016E">
              <w:rPr>
                <w:rFonts w:ascii="Arial" w:hAnsi="Arial" w:cs="Arial"/>
                <w:sz w:val="20"/>
                <w:rPrChange w:id="326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 </w:t>
            </w:r>
            <w:del w:id="327" w:author="Colin Semple" w:date="2015-07-20T17:15:00Z">
              <w:r w:rsidRPr="00B8016E" w:rsidDel="00B62864">
                <w:rPr>
                  <w:rFonts w:ascii="Arial" w:hAnsi="Arial" w:cs="Arial"/>
                  <w:sz w:val="20"/>
                  <w:rPrChange w:id="328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>of loca</w:delText>
              </w:r>
            </w:del>
            <w:del w:id="329" w:author="Colin Semple" w:date="2015-07-20T17:12:00Z">
              <w:r w:rsidRPr="00B8016E" w:rsidDel="00A24426">
                <w:rPr>
                  <w:rFonts w:ascii="Arial" w:hAnsi="Arial" w:cs="Arial"/>
                  <w:sz w:val="20"/>
                  <w:rPrChange w:id="330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>l marks</w:delText>
              </w:r>
            </w:del>
            <w:del w:id="331" w:author="Colin Semple" w:date="2015-07-20T17:15:00Z">
              <w:r w:rsidRPr="00B8016E" w:rsidDel="00B62864">
                <w:rPr>
                  <w:rFonts w:ascii="Arial" w:hAnsi="Arial" w:cs="Arial"/>
                  <w:sz w:val="20"/>
                  <w:rPrChange w:id="332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 xml:space="preserve"> and bound factors </w:delText>
              </w:r>
            </w:del>
            <w:r w:rsidRPr="00B8016E">
              <w:rPr>
                <w:rFonts w:ascii="Arial" w:hAnsi="Arial" w:cs="Arial"/>
                <w:sz w:val="20"/>
                <w:rPrChange w:id="333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>with much broader compartmentalisation of large</w:t>
            </w:r>
            <w:ins w:id="334" w:author="Colin Semple" w:date="2015-07-20T17:13:00Z">
              <w:r w:rsidR="00A24426" w:rsidRPr="00B8016E">
                <w:rPr>
                  <w:rFonts w:ascii="Arial" w:hAnsi="Arial" w:cs="Arial"/>
                  <w:sz w:val="20"/>
                  <w:rPrChange w:id="335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>, multi-</w:t>
              </w:r>
              <w:proofErr w:type="spellStart"/>
              <w:r w:rsidR="00A24426" w:rsidRPr="00B8016E">
                <w:rPr>
                  <w:rFonts w:ascii="Arial" w:hAnsi="Arial" w:cs="Arial"/>
                  <w:sz w:val="20"/>
                  <w:rPrChange w:id="336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>megabase</w:t>
              </w:r>
            </w:ins>
            <w:proofErr w:type="spellEnd"/>
            <w:r w:rsidRPr="00B8016E">
              <w:rPr>
                <w:rFonts w:ascii="Arial" w:hAnsi="Arial" w:cs="Arial"/>
                <w:sz w:val="20"/>
                <w:rPrChange w:id="337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 chromosomal regions.</w:t>
            </w:r>
          </w:p>
          <w:p w14:paraId="44388B5F" w14:textId="77777777" w:rsidR="0062404A" w:rsidRPr="00B8016E" w:rsidDel="00840CEE" w:rsidRDefault="0062404A" w:rsidP="00840CEE">
            <w:pPr>
              <w:ind w:firstLine="459"/>
              <w:rPr>
                <w:del w:id="338" w:author="Ben Moore" w:date="2015-07-21T11:58:00Z"/>
                <w:rFonts w:ascii="Arial" w:hAnsi="Arial" w:cs="Arial"/>
                <w:sz w:val="20"/>
                <w:rPrChange w:id="339" w:author="Ben Moore" w:date="2015-07-21T12:07:00Z">
                  <w:rPr>
                    <w:del w:id="340" w:author="Ben Moore" w:date="2015-07-21T11:58:00Z"/>
                    <w:rFonts w:ascii="Arial" w:hAnsi="Arial" w:cs="Arial"/>
                    <w:szCs w:val="24"/>
                  </w:rPr>
                </w:rPrChange>
              </w:rPr>
              <w:pPrChange w:id="341" w:author="Ben Moore" w:date="2015-07-21T11:57:00Z">
                <w:pPr/>
              </w:pPrChange>
            </w:pPr>
          </w:p>
          <w:p w14:paraId="0D700423" w14:textId="6D0722A2" w:rsidR="007B3AB7" w:rsidRPr="00B8016E" w:rsidDel="00243727" w:rsidRDefault="0062404A" w:rsidP="00840CEE">
            <w:pPr>
              <w:ind w:firstLine="459"/>
              <w:rPr>
                <w:del w:id="342" w:author="Ben Moore" w:date="2015-07-21T11:59:00Z"/>
                <w:rFonts w:ascii="Arial" w:hAnsi="Arial" w:cs="Arial"/>
                <w:sz w:val="20"/>
                <w:rPrChange w:id="343" w:author="Ben Moore" w:date="2015-07-21T12:07:00Z">
                  <w:rPr>
                    <w:del w:id="344" w:author="Ben Moore" w:date="2015-07-21T11:59:00Z"/>
                    <w:rFonts w:ascii="Arial" w:hAnsi="Arial" w:cs="Arial"/>
                    <w:sz w:val="19"/>
                    <w:szCs w:val="19"/>
                  </w:rPr>
                </w:rPrChange>
              </w:rPr>
              <w:pPrChange w:id="345" w:author="Ben Moore" w:date="2015-07-21T11:59:00Z">
                <w:pPr/>
              </w:pPrChange>
            </w:pPr>
            <w:r w:rsidRPr="00B8016E">
              <w:rPr>
                <w:rFonts w:ascii="Arial" w:hAnsi="Arial" w:cs="Arial"/>
                <w:sz w:val="20"/>
                <w:rPrChange w:id="346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Finally, boundary regions are investigated in terms of chromatin </w:t>
            </w:r>
            <w:del w:id="347" w:author="Colin Semple" w:date="2015-07-20T17:16:00Z">
              <w:r w:rsidRPr="00B8016E" w:rsidDel="00B62864">
                <w:rPr>
                  <w:rFonts w:ascii="Arial" w:hAnsi="Arial" w:cs="Arial"/>
                  <w:sz w:val="20"/>
                  <w:rPrChange w:id="348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 xml:space="preserve">marks </w:delText>
              </w:r>
            </w:del>
            <w:ins w:id="349" w:author="Colin Semple" w:date="2015-07-20T17:16:00Z">
              <w:r w:rsidR="00B62864" w:rsidRPr="00B8016E">
                <w:rPr>
                  <w:rFonts w:ascii="Arial" w:hAnsi="Arial" w:cs="Arial"/>
                  <w:sz w:val="20"/>
                  <w:rPrChange w:id="350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 xml:space="preserve">features </w:t>
              </w:r>
            </w:ins>
            <w:r w:rsidRPr="00B8016E">
              <w:rPr>
                <w:rFonts w:ascii="Arial" w:hAnsi="Arial" w:cs="Arial"/>
                <w:sz w:val="20"/>
                <w:rPrChange w:id="351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>and co-localisation with other known nuclear structures</w:t>
            </w:r>
            <w:ins w:id="352" w:author="Colin Semple" w:date="2015-07-20T17:17:00Z">
              <w:r w:rsidR="00B62864" w:rsidRPr="00B8016E">
                <w:rPr>
                  <w:rFonts w:ascii="Arial" w:hAnsi="Arial" w:cs="Arial"/>
                  <w:sz w:val="20"/>
                  <w:rPrChange w:id="353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>, such as association with the nuclear lamina</w:t>
              </w:r>
            </w:ins>
            <w:r w:rsidRPr="00B8016E">
              <w:rPr>
                <w:rFonts w:ascii="Arial" w:hAnsi="Arial" w:cs="Arial"/>
                <w:sz w:val="20"/>
                <w:rPrChange w:id="354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. We find boundary complexity to vary between cell types and link TAD aggregations to previously described </w:t>
            </w:r>
            <w:proofErr w:type="spellStart"/>
            <w:r w:rsidRPr="00B8016E">
              <w:rPr>
                <w:rFonts w:ascii="Arial" w:hAnsi="Arial" w:cs="Arial"/>
                <w:sz w:val="20"/>
                <w:rPrChange w:id="355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>lamin</w:t>
            </w:r>
            <w:proofErr w:type="spellEnd"/>
            <w:r w:rsidRPr="00B8016E">
              <w:rPr>
                <w:rFonts w:ascii="Arial" w:hAnsi="Arial" w:cs="Arial"/>
                <w:sz w:val="20"/>
                <w:rPrChange w:id="356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-associated domains, as well as exploring the concept of super-boundaries that span multiple levels of organisation. Together these analyses lend </w:t>
            </w:r>
            <w:ins w:id="357" w:author="Colin Semple" w:date="2015-07-20T17:20:00Z">
              <w:r w:rsidR="00B62864" w:rsidRPr="00B8016E">
                <w:rPr>
                  <w:rFonts w:ascii="Arial" w:hAnsi="Arial" w:cs="Arial"/>
                  <w:sz w:val="20"/>
                  <w:rPrChange w:id="358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 xml:space="preserve">quantitative </w:t>
              </w:r>
            </w:ins>
            <w:r w:rsidRPr="00B8016E">
              <w:rPr>
                <w:rFonts w:ascii="Arial" w:hAnsi="Arial" w:cs="Arial"/>
                <w:sz w:val="20"/>
                <w:rPrChange w:id="359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evidence to </w:t>
            </w:r>
            <w:ins w:id="360" w:author="Colin Semple" w:date="2015-07-20T17:20:00Z">
              <w:r w:rsidR="00B62864" w:rsidRPr="00B8016E">
                <w:rPr>
                  <w:rFonts w:ascii="Arial" w:hAnsi="Arial" w:cs="Arial"/>
                  <w:sz w:val="20"/>
                  <w:rPrChange w:id="361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>a model</w:t>
              </w:r>
            </w:ins>
            <w:del w:id="362" w:author="Colin Semple" w:date="2015-07-20T17:20:00Z">
              <w:r w:rsidRPr="00B8016E" w:rsidDel="00B62864">
                <w:rPr>
                  <w:rFonts w:ascii="Arial" w:hAnsi="Arial" w:cs="Arial"/>
                  <w:sz w:val="20"/>
                  <w:rPrChange w:id="363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>the idea</w:delText>
              </w:r>
            </w:del>
            <w:r w:rsidRPr="00B8016E">
              <w:rPr>
                <w:rFonts w:ascii="Arial" w:hAnsi="Arial" w:cs="Arial"/>
                <w:sz w:val="20"/>
                <w:rPrChange w:id="364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 of higher order genome organisation that is largely </w:t>
            </w:r>
            <w:del w:id="365" w:author="Colin Semple" w:date="2015-07-20T17:19:00Z">
              <w:r w:rsidRPr="00B8016E" w:rsidDel="00B62864">
                <w:rPr>
                  <w:rFonts w:ascii="Arial" w:hAnsi="Arial" w:cs="Arial"/>
                  <w:sz w:val="20"/>
                  <w:rPrChange w:id="366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 xml:space="preserve">fixed </w:delText>
              </w:r>
            </w:del>
            <w:ins w:id="367" w:author="Colin Semple" w:date="2015-07-20T17:19:00Z">
              <w:r w:rsidR="00B62864" w:rsidRPr="00B8016E">
                <w:rPr>
                  <w:rFonts w:ascii="Arial" w:hAnsi="Arial" w:cs="Arial"/>
                  <w:sz w:val="20"/>
                  <w:rPrChange w:id="368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 xml:space="preserve">stable </w:t>
              </w:r>
            </w:ins>
            <w:r w:rsidRPr="00B8016E">
              <w:rPr>
                <w:rFonts w:ascii="Arial" w:hAnsi="Arial" w:cs="Arial"/>
                <w:sz w:val="20"/>
                <w:rPrChange w:id="369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between cell types, </w:t>
            </w:r>
            <w:ins w:id="370" w:author="Colin Semple" w:date="2015-07-20T17:21:00Z">
              <w:r w:rsidR="00B62864" w:rsidRPr="00B8016E">
                <w:rPr>
                  <w:rFonts w:ascii="Arial" w:hAnsi="Arial" w:cs="Arial"/>
                  <w:sz w:val="20"/>
                  <w:rPrChange w:id="371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t>but</w:t>
              </w:r>
            </w:ins>
            <w:del w:id="372" w:author="Colin Semple" w:date="2015-07-20T17:21:00Z">
              <w:r w:rsidRPr="00B8016E" w:rsidDel="00B62864">
                <w:rPr>
                  <w:rFonts w:ascii="Arial" w:hAnsi="Arial" w:cs="Arial"/>
                  <w:sz w:val="20"/>
                  <w:rPrChange w:id="373" w:author="Ben Moore" w:date="2015-07-21T12:07:00Z">
                    <w:rPr>
                      <w:rFonts w:ascii="Arial" w:hAnsi="Arial" w:cs="Arial"/>
                      <w:szCs w:val="24"/>
                    </w:rPr>
                  </w:rPrChange>
                </w:rPr>
                <w:delText>yet one that</w:delText>
              </w:r>
            </w:del>
            <w:r w:rsidRPr="00B8016E">
              <w:rPr>
                <w:rFonts w:ascii="Arial" w:hAnsi="Arial" w:cs="Arial"/>
                <w:sz w:val="20"/>
                <w:rPrChange w:id="374" w:author="Ben Moore" w:date="2015-07-21T12:07:00Z">
                  <w:rPr>
                    <w:rFonts w:ascii="Arial" w:hAnsi="Arial" w:cs="Arial"/>
                    <w:szCs w:val="24"/>
                  </w:rPr>
                </w:rPrChange>
              </w:rPr>
              <w:t xml:space="preserve"> can selectively vary locally, based on the activation or repression of key loci.</w:t>
            </w:r>
          </w:p>
          <w:p w14:paraId="6676AAF1" w14:textId="323C1D76" w:rsidR="0062404A" w:rsidRPr="00B067CB" w:rsidRDefault="0062404A" w:rsidP="00243727">
            <w:pPr>
              <w:rPr>
                <w:rFonts w:ascii="Arial" w:hAnsi="Arial" w:cs="Arial"/>
                <w:sz w:val="20"/>
                <w:rPrChange w:id="375" w:author="Ben Moore" w:date="2015-07-21T11:37:00Z">
                  <w:rPr>
                    <w:rFonts w:ascii="Arial" w:hAnsi="Arial" w:cs="Arial"/>
                    <w:szCs w:val="24"/>
                  </w:rPr>
                </w:rPrChange>
              </w:rPr>
              <w:pPrChange w:id="376" w:author="Ben Moore" w:date="2015-07-21T12:06:00Z">
                <w:pPr/>
              </w:pPrChange>
            </w:pPr>
          </w:p>
        </w:tc>
      </w:tr>
    </w:tbl>
    <w:p w14:paraId="29A0F06F" w14:textId="77777777" w:rsidR="00EB5D3F" w:rsidRPr="007B3AB7" w:rsidRDefault="00EB5D3F" w:rsidP="00840CEE">
      <w:pPr>
        <w:rPr>
          <w:szCs w:val="24"/>
        </w:rPr>
        <w:pPrChange w:id="377" w:author="Ben Moore" w:date="2015-07-21T11:59:00Z">
          <w:pPr/>
        </w:pPrChange>
      </w:pPr>
    </w:p>
    <w:sectPr w:rsidR="00EB5D3F" w:rsidRPr="007B3AB7" w:rsidSect="00090331">
      <w:headerReference w:type="default" r:id="rId9"/>
      <w:footerReference w:type="default" r:id="rId10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9" w:author="Colin Semple" w:date="2015-07-20T16:44:00Z" w:initials="CS">
    <w:p w14:paraId="12D2E4BB" w14:textId="0DE002C9" w:rsidR="00840CEE" w:rsidRDefault="00840CEE">
      <w:pPr>
        <w:pStyle w:val="CommentText"/>
      </w:pPr>
      <w:r>
        <w:rPr>
          <w:rStyle w:val="CommentReference"/>
        </w:rPr>
        <w:annotationRef/>
      </w:r>
      <w:r>
        <w:t>Slightly mangled phrase? Shouldn’t it be: ‘How higher order chromatin is encoded’ or something? In any case it sounds a bit vague for my tastes…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14B6C5" w14:textId="77777777" w:rsidR="00840CEE" w:rsidRDefault="00840CEE" w:rsidP="00B7524A">
      <w:r>
        <w:separator/>
      </w:r>
    </w:p>
  </w:endnote>
  <w:endnote w:type="continuationSeparator" w:id="0">
    <w:p w14:paraId="722F776B" w14:textId="77777777" w:rsidR="00840CEE" w:rsidRDefault="00840CEE" w:rsidP="00B7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413292" w14:textId="77777777" w:rsidR="00840CEE" w:rsidRPr="00C262BF" w:rsidRDefault="00840CEE" w:rsidP="006D5890">
    <w:pPr>
      <w:rPr>
        <w:rFonts w:ascii="Arial" w:hAnsi="Arial" w:cs="Arial"/>
        <w:b/>
        <w:sz w:val="20"/>
      </w:rPr>
    </w:pPr>
    <w:r w:rsidRPr="00C262BF">
      <w:rPr>
        <w:rFonts w:ascii="Arial" w:hAnsi="Arial" w:cs="Arial"/>
        <w:b/>
        <w:sz w:val="20"/>
      </w:rPr>
      <w:t>Document control</w:t>
    </w:r>
  </w:p>
  <w:tbl>
    <w:tblPr>
      <w:tblStyle w:val="TableGrid"/>
      <w:tblW w:w="0" w:type="auto"/>
      <w:shd w:val="clear" w:color="auto" w:fill="FFFFFF" w:themeFill="background1"/>
      <w:tblLook w:val="04A0" w:firstRow="1" w:lastRow="0" w:firstColumn="1" w:lastColumn="0" w:noHBand="0" w:noVBand="1"/>
    </w:tblPr>
    <w:tblGrid>
      <w:gridCol w:w="7196"/>
      <w:gridCol w:w="2046"/>
    </w:tblGrid>
    <w:tr w:rsidR="00840CEE" w:rsidRPr="00C262BF" w14:paraId="71B4D16A" w14:textId="77777777" w:rsidTr="00181140">
      <w:tc>
        <w:tcPr>
          <w:tcW w:w="7196" w:type="dxa"/>
          <w:shd w:val="clear" w:color="auto" w:fill="FFFFFF" w:themeFill="background1"/>
        </w:tcPr>
        <w:p w14:paraId="713DE6E6" w14:textId="77777777" w:rsidR="00840CEE" w:rsidRPr="00C262BF" w:rsidRDefault="00840CEE" w:rsidP="00181140">
          <w:pPr>
            <w:rPr>
              <w:rFonts w:ascii="Arial" w:hAnsi="Arial" w:cs="Arial"/>
            </w:rPr>
          </w:pPr>
          <w:r w:rsidRPr="00C262BF">
            <w:rPr>
              <w:rFonts w:ascii="Arial" w:hAnsi="Arial" w:cs="Arial"/>
            </w:rPr>
            <w:t xml:space="preserve">If you require this document in an alternative format please email </w:t>
          </w:r>
          <w:hyperlink r:id="rId1" w:history="1">
            <w:r w:rsidRPr="00C262BF">
              <w:rPr>
                <w:rStyle w:val="Hyperlink"/>
                <w:rFonts w:ascii="Arial" w:hAnsi="Arial" w:cs="Arial"/>
              </w:rPr>
              <w:t>Academic.Services@ed.ac.uk</w:t>
            </w:r>
          </w:hyperlink>
          <w:r w:rsidRPr="00C262BF">
            <w:rPr>
              <w:rFonts w:ascii="Arial" w:hAnsi="Arial" w:cs="Arial"/>
            </w:rPr>
            <w:t xml:space="preserve"> or telephone 0131 650 2138.</w:t>
          </w:r>
        </w:p>
      </w:tc>
      <w:tc>
        <w:tcPr>
          <w:tcW w:w="2046" w:type="dxa"/>
          <w:shd w:val="clear" w:color="auto" w:fill="FFFFFF" w:themeFill="background1"/>
        </w:tcPr>
        <w:p w14:paraId="6ECFF9EA" w14:textId="77777777" w:rsidR="00840CEE" w:rsidRPr="00C262BF" w:rsidRDefault="00840CEE" w:rsidP="00181140">
          <w:pPr>
            <w:rPr>
              <w:rFonts w:ascii="Arial" w:hAnsi="Arial" w:cs="Arial"/>
              <w:sz w:val="20"/>
            </w:rPr>
          </w:pPr>
          <w:r w:rsidRPr="00C262BF">
            <w:rPr>
              <w:rFonts w:ascii="Arial" w:hAnsi="Arial" w:cs="Arial"/>
              <w:sz w:val="20"/>
            </w:rPr>
            <w:t>Date last reviewed:</w:t>
          </w:r>
        </w:p>
        <w:p w14:paraId="3BB389A8" w14:textId="77777777" w:rsidR="00840CEE" w:rsidRPr="00C262BF" w:rsidRDefault="00840CEE" w:rsidP="00181140">
          <w:pPr>
            <w:rPr>
              <w:rFonts w:ascii="Arial" w:hAnsi="Arial" w:cs="Arial"/>
            </w:rPr>
          </w:pPr>
          <w:r>
            <w:rPr>
              <w:rFonts w:ascii="Arial" w:hAnsi="Arial" w:cs="Arial"/>
              <w:sz w:val="20"/>
            </w:rPr>
            <w:t>0</w:t>
          </w:r>
          <w:r w:rsidRPr="00C262BF">
            <w:rPr>
              <w:rFonts w:ascii="Arial" w:hAnsi="Arial" w:cs="Arial"/>
              <w:sz w:val="20"/>
            </w:rPr>
            <w:t>4.07.14</w:t>
          </w:r>
        </w:p>
      </w:tc>
    </w:tr>
  </w:tbl>
  <w:p w14:paraId="40D2B21D" w14:textId="77777777" w:rsidR="00840CEE" w:rsidRPr="006D5890" w:rsidRDefault="00840CEE" w:rsidP="006D5890">
    <w:pPr>
      <w:spacing w:before="120"/>
      <w:rPr>
        <w:sz w:val="16"/>
        <w:szCs w:val="16"/>
      </w:rPr>
    </w:pPr>
    <w:r w:rsidRPr="006D5890">
      <w:rPr>
        <w:rFonts w:ascii="Arial" w:hAnsi="Arial" w:cs="Arial"/>
        <w:sz w:val="16"/>
        <w:szCs w:val="16"/>
      </w:rPr>
      <w:t>K:\AAPS\D-AcademicAdministration\02-CodesOfPractice</w:t>
    </w:r>
    <w:proofErr w:type="gramStart"/>
    <w:r w:rsidRPr="006D5890">
      <w:rPr>
        <w:rFonts w:ascii="Arial" w:hAnsi="Arial" w:cs="Arial"/>
        <w:sz w:val="16"/>
        <w:szCs w:val="16"/>
      </w:rPr>
      <w:t>,Guidelines</w:t>
    </w:r>
    <w:proofErr w:type="gramEnd"/>
    <w:r w:rsidRPr="006D5890">
      <w:rPr>
        <w:rFonts w:ascii="Arial" w:hAnsi="Arial" w:cs="Arial"/>
        <w:sz w:val="16"/>
        <w:szCs w:val="16"/>
      </w:rPr>
      <w:t>&amp;Regulations\24-MainReferencesCopiesPolicies\01-Current\Assessment BOE SCC &amp; Feedback\Forms\</w:t>
    </w:r>
    <w:proofErr w:type="spellStart"/>
    <w:r w:rsidRPr="006D5890">
      <w:rPr>
        <w:rFonts w:ascii="Arial" w:hAnsi="Arial" w:cs="Arial"/>
        <w:sz w:val="16"/>
        <w:szCs w:val="16"/>
      </w:rPr>
      <w:t>ThesisAbstract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34ABB7" w14:textId="77777777" w:rsidR="00840CEE" w:rsidRDefault="00840CEE" w:rsidP="00B7524A">
      <w:r>
        <w:separator/>
      </w:r>
    </w:p>
  </w:footnote>
  <w:footnote w:type="continuationSeparator" w:id="0">
    <w:p w14:paraId="1FFA4082" w14:textId="77777777" w:rsidR="00840CEE" w:rsidRDefault="00840CEE" w:rsidP="00B752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86A20" w14:textId="77777777" w:rsidR="00840CEE" w:rsidRDefault="00840CEE" w:rsidP="00EB5D3F">
    <w:pPr>
      <w:pStyle w:val="Header"/>
      <w:shd w:val="clear" w:color="auto" w:fill="FFFFFF" w:themeFill="background1"/>
      <w:rPr>
        <w:sz w:val="44"/>
        <w:szCs w:val="44"/>
      </w:rPr>
    </w:pPr>
    <w:r w:rsidRPr="00B7524A">
      <w:rPr>
        <w:noProof/>
        <w:sz w:val="44"/>
        <w:szCs w:val="44"/>
        <w:lang w:val="en-US"/>
      </w:rPr>
      <w:drawing>
        <wp:anchor distT="0" distB="0" distL="114300" distR="114300" simplePos="0" relativeHeight="251658240" behindDoc="0" locked="0" layoutInCell="1" allowOverlap="1" wp14:anchorId="52F3133A" wp14:editId="523589F6">
          <wp:simplePos x="0" y="0"/>
          <wp:positionH relativeFrom="column">
            <wp:posOffset>5103495</wp:posOffset>
          </wp:positionH>
          <wp:positionV relativeFrom="paragraph">
            <wp:posOffset>5715</wp:posOffset>
          </wp:positionV>
          <wp:extent cx="1234440" cy="898525"/>
          <wp:effectExtent l="0" t="0" r="3810" b="0"/>
          <wp:wrapNone/>
          <wp:docPr id="1" name="Picture 0" descr="2Line2ColCMYK_CS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Line2ColCMYK_CS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440" cy="898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0BF317" w14:textId="77777777" w:rsidR="00840CEE" w:rsidRDefault="00840CEE" w:rsidP="00EB5D3F">
    <w:pPr>
      <w:pStyle w:val="Header"/>
      <w:shd w:val="clear" w:color="auto" w:fill="FFFFFF" w:themeFill="background1"/>
      <w:rPr>
        <w:sz w:val="44"/>
        <w:szCs w:val="44"/>
      </w:rPr>
    </w:pPr>
    <w:r>
      <w:rPr>
        <w:sz w:val="44"/>
        <w:szCs w:val="44"/>
      </w:rPr>
      <w:t>Abstract of Thesis</w:t>
    </w:r>
  </w:p>
  <w:p w14:paraId="6A798C4C" w14:textId="77777777" w:rsidR="00840CEE" w:rsidRPr="001F5430" w:rsidRDefault="00840CEE" w:rsidP="00EB5D3F">
    <w:pPr>
      <w:pStyle w:val="Header"/>
      <w:shd w:val="clear" w:color="auto" w:fill="FFFFFF" w:themeFill="background1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revisionView w:markup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727"/>
    <w:rsid w:val="00090331"/>
    <w:rsid w:val="00146549"/>
    <w:rsid w:val="00147492"/>
    <w:rsid w:val="00181140"/>
    <w:rsid w:val="001C3EDB"/>
    <w:rsid w:val="001E0360"/>
    <w:rsid w:val="001E30E9"/>
    <w:rsid w:val="001F2B2D"/>
    <w:rsid w:val="001F5430"/>
    <w:rsid w:val="00243727"/>
    <w:rsid w:val="00312727"/>
    <w:rsid w:val="00322F14"/>
    <w:rsid w:val="00461454"/>
    <w:rsid w:val="00570320"/>
    <w:rsid w:val="005A7AED"/>
    <w:rsid w:val="005B1F77"/>
    <w:rsid w:val="005B23F8"/>
    <w:rsid w:val="005B69C2"/>
    <w:rsid w:val="0062404A"/>
    <w:rsid w:val="006D5890"/>
    <w:rsid w:val="00741CF1"/>
    <w:rsid w:val="007B3AB7"/>
    <w:rsid w:val="00811B3E"/>
    <w:rsid w:val="00840CEE"/>
    <w:rsid w:val="009808D6"/>
    <w:rsid w:val="00A24426"/>
    <w:rsid w:val="00A50C09"/>
    <w:rsid w:val="00B067CB"/>
    <w:rsid w:val="00B62864"/>
    <w:rsid w:val="00B7524A"/>
    <w:rsid w:val="00B8016E"/>
    <w:rsid w:val="00B97D32"/>
    <w:rsid w:val="00C2384D"/>
    <w:rsid w:val="00DE607C"/>
    <w:rsid w:val="00E2280D"/>
    <w:rsid w:val="00EA6409"/>
    <w:rsid w:val="00EB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05C8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B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7524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7524A"/>
  </w:style>
  <w:style w:type="paragraph" w:styleId="Footer">
    <w:name w:val="footer"/>
    <w:basedOn w:val="Normal"/>
    <w:link w:val="FooterChar"/>
    <w:uiPriority w:val="99"/>
    <w:unhideWhenUsed/>
    <w:rsid w:val="00B7524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7524A"/>
  </w:style>
  <w:style w:type="paragraph" w:styleId="BalloonText">
    <w:name w:val="Balloon Text"/>
    <w:basedOn w:val="Normal"/>
    <w:link w:val="BalloonTextChar"/>
    <w:uiPriority w:val="99"/>
    <w:semiHidden/>
    <w:unhideWhenUsed/>
    <w:rsid w:val="00B7524A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5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14749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14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1454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1454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14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1454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B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7524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7524A"/>
  </w:style>
  <w:style w:type="paragraph" w:styleId="Footer">
    <w:name w:val="footer"/>
    <w:basedOn w:val="Normal"/>
    <w:link w:val="FooterChar"/>
    <w:uiPriority w:val="99"/>
    <w:unhideWhenUsed/>
    <w:rsid w:val="00B7524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7524A"/>
  </w:style>
  <w:style w:type="paragraph" w:styleId="BalloonText">
    <w:name w:val="Balloon Text"/>
    <w:basedOn w:val="Normal"/>
    <w:link w:val="BalloonTextChar"/>
    <w:uiPriority w:val="99"/>
    <w:semiHidden/>
    <w:unhideWhenUsed/>
    <w:rsid w:val="00B7524A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5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14749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14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1454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1454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14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1454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ademic.Services@ed.ac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9EF19-A27D-BC4C-A9FB-92704C3C7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688</Words>
  <Characters>3928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 Susan</dc:creator>
  <cp:lastModifiedBy>Ben Moore</cp:lastModifiedBy>
  <cp:revision>3</cp:revision>
  <dcterms:created xsi:type="dcterms:W3CDTF">2015-07-21T11:07:00Z</dcterms:created>
  <dcterms:modified xsi:type="dcterms:W3CDTF">2015-07-21T11:07:00Z</dcterms:modified>
</cp:coreProperties>
</file>